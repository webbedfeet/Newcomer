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5C6C5" w14:textId="77777777" w:rsidR="009726BD" w:rsidRDefault="0093464F" w:rsidP="0093464F">
      <w:pPr>
        <w:pStyle w:val="Heading2"/>
      </w:pPr>
      <w:r>
        <w:t>Results</w:t>
      </w:r>
    </w:p>
    <w:p w14:paraId="11676BC1" w14:textId="77777777" w:rsidR="0093464F" w:rsidRDefault="0093464F" w:rsidP="0093464F"/>
    <w:p w14:paraId="479D8C13" w14:textId="77777777" w:rsidR="0093464F" w:rsidRDefault="0093464F" w:rsidP="0093464F">
      <w:r>
        <w:t>This study was conducted from May 2012 through February 2015 during construction activities within a building. The study included 83 deployed PHEAF units from 5 known manufacturer models. Three devices were not labeled with the manufacturer and were categorized as unknown. The 6 manufactur</w:t>
      </w:r>
      <w:r w:rsidR="0044515F">
        <w:t>ers are denoted A, B, D, E, F, H</w:t>
      </w:r>
      <w:r>
        <w:t xml:space="preserve"> in this study. Six units were missing nameplates, but their design was typical of PHEAF devices used in the environmental remediation industry. The study spanned 9 test rounds resulting in 324 paired measurements taken at the intake and exhaust locations of each PHEAF device. Manufacturer model E made up 87% (281 out of 324) of the recorded tests. Many of the PHEAF units were measured multiple times across different test rounds. The intervals between test rounds and the number of units tested in each round varied depending on ongoing construction activities. </w:t>
      </w:r>
    </w:p>
    <w:p w14:paraId="0213A141" w14:textId="77777777" w:rsidR="0093464F" w:rsidRDefault="0093464F" w:rsidP="0093464F">
      <w:r>
        <w:tab/>
        <w:t xml:space="preserve">A total of 141 tests were made by </w:t>
      </w:r>
      <w:r w:rsidRPr="0093464F">
        <w:rPr>
          <w:b/>
          <w:bCs/>
        </w:rPr>
        <w:t>hotwire anemometer technique</w:t>
      </w:r>
      <w:r>
        <w:rPr>
          <w:b/>
          <w:bCs/>
        </w:rPr>
        <w:t xml:space="preserve"> </w:t>
      </w:r>
      <w:r>
        <w:t>during test rounds 1 to 3. Only PHEAF devices from manu</w:t>
      </w:r>
      <w:r w:rsidR="0044515F">
        <w:t>facturer models E, F, and H</w:t>
      </w:r>
      <w:r>
        <w:t xml:space="preserve"> were available during these rounds. Subsequently, 18</w:t>
      </w:r>
      <w:ins w:id="0" w:author="Abhijit Dasgupta" w:date="2017-06-22T22:17:00Z">
        <w:r w:rsidR="004B058E">
          <w:t>3</w:t>
        </w:r>
      </w:ins>
      <w:del w:id="1" w:author="Abhijit Dasgupta" w:date="2017-06-22T22:18:00Z">
        <w:r w:rsidDel="004B058E">
          <w:delText xml:space="preserve"> </w:delText>
        </w:r>
      </w:del>
      <w:r>
        <w:t xml:space="preserve">volumetric tests were taken by the </w:t>
      </w:r>
      <w:r>
        <w:rPr>
          <w:b/>
          <w:bCs/>
        </w:rPr>
        <w:t>balometer capture hood technique</w:t>
      </w:r>
      <w:r>
        <w:t xml:space="preserve"> in rounds 4 to 9. </w:t>
      </w:r>
      <w:r w:rsidR="004B058E">
        <w:t xml:space="preserve"> Table 1 shows the mean airflow volumes measured by each technique at intake and exhaust grouped by manufacturer model. We find that the average airflow volume was predominantly measured to be less than the </w:t>
      </w:r>
      <w:r w:rsidR="00C43D74">
        <w:t>manufacturers</w:t>
      </w:r>
      <w:r w:rsidR="004B058E">
        <w:t xml:space="preserve"> </w:t>
      </w:r>
      <w:r w:rsidR="00811BD1">
        <w:t>claimed capacity</w:t>
      </w:r>
      <w:r w:rsidR="009A3A7E">
        <w:t>. For example, a PHEAF model having a claimed airflow of 1975 cfm had a measured average airflow</w:t>
      </w:r>
      <w:r w:rsidR="006D0B6D">
        <w:t xml:space="preserve"> (i.e., (intake + exhaust)/2) </w:t>
      </w:r>
      <w:r w:rsidR="009A3A7E">
        <w:t xml:space="preserve">of 1127cfm by hotwire anemometer and </w:t>
      </w:r>
      <w:r w:rsidR="00F72ED6">
        <w:t>1250 cfm by balometer, which were respectively 43% and 37% lower than the advertised capacity</w:t>
      </w:r>
      <w:r w:rsidR="006D0B6D">
        <w:t xml:space="preserve">. Generally, both techniques recorded device capacities substantially lower than the claimed capacity, with the balometer having higher readings than the hotwire anemometer on average. </w:t>
      </w:r>
    </w:p>
    <w:p w14:paraId="201C8E42" w14:textId="623C716F" w:rsidR="00F7176B" w:rsidRDefault="006D0B6D" w:rsidP="009039A5">
      <w:pPr>
        <w:sectPr w:rsidR="00F7176B" w:rsidSect="00003403">
          <w:pgSz w:w="12240" w:h="15840"/>
          <w:pgMar w:top="1440" w:right="1440" w:bottom="1440" w:left="1440" w:header="720" w:footer="720" w:gutter="0"/>
          <w:cols w:space="720"/>
          <w:docGrid w:linePitch="360"/>
        </w:sectPr>
      </w:pPr>
      <w:r>
        <w:tab/>
      </w:r>
    </w:p>
    <w:p w14:paraId="028A443C" w14:textId="77777777" w:rsidR="004F38CD" w:rsidRDefault="004F38CD" w:rsidP="00F7176B">
      <w:pPr>
        <w:pStyle w:val="Caption"/>
      </w:pPr>
    </w:p>
    <w:p w14:paraId="0D686580" w14:textId="77777777" w:rsidR="008E2869" w:rsidRDefault="008E2869" w:rsidP="008E2869"/>
    <w:p w14:paraId="790A9FB6" w14:textId="77777777" w:rsidR="0066374C" w:rsidRPr="0066374C" w:rsidRDefault="0066374C" w:rsidP="0066374C">
      <w:pPr>
        <w:rPr>
          <w:sz w:val="20"/>
          <w:szCs w:val="20"/>
        </w:rPr>
      </w:pPr>
      <w:r w:rsidRPr="0066374C">
        <w:rPr>
          <w:sz w:val="20"/>
          <w:szCs w:val="20"/>
        </w:rPr>
        <w:t xml:space="preserve">Table </w:t>
      </w:r>
      <w:r w:rsidRPr="0066374C">
        <w:rPr>
          <w:sz w:val="20"/>
          <w:szCs w:val="20"/>
        </w:rPr>
        <w:fldChar w:fldCharType="begin"/>
      </w:r>
      <w:r w:rsidRPr="0066374C">
        <w:rPr>
          <w:sz w:val="20"/>
          <w:szCs w:val="20"/>
        </w:rPr>
        <w:instrText xml:space="preserve"> SEQ Table \* ARABIC </w:instrText>
      </w:r>
      <w:r w:rsidRPr="0066374C">
        <w:rPr>
          <w:sz w:val="20"/>
          <w:szCs w:val="20"/>
        </w:rPr>
        <w:fldChar w:fldCharType="separate"/>
      </w:r>
      <w:r w:rsidRPr="0066374C">
        <w:rPr>
          <w:noProof/>
          <w:sz w:val="20"/>
          <w:szCs w:val="20"/>
        </w:rPr>
        <w:t>1</w:t>
      </w:r>
      <w:r w:rsidRPr="0066374C">
        <w:rPr>
          <w:sz w:val="20"/>
          <w:szCs w:val="20"/>
        </w:rPr>
        <w:fldChar w:fldCharType="end"/>
      </w:r>
      <w:r w:rsidRPr="0066374C">
        <w:rPr>
          <w:sz w:val="20"/>
          <w:szCs w:val="20"/>
        </w:rPr>
        <w:t xml:space="preserve">: </w:t>
      </w:r>
      <w:r w:rsidRPr="0066374C">
        <w:rPr>
          <w:sz w:val="20"/>
          <w:szCs w:val="20"/>
        </w:rPr>
        <w:t xml:space="preserve">Summary of airflow volume for PHEAF manufacturer models having at least 6 measurements taken by hotwire anemometer or balometer capture hood </w:t>
      </w:r>
    </w:p>
    <w:tbl>
      <w:tblPr>
        <w:tblStyle w:val="PlainTable2"/>
        <w:tblW w:w="0" w:type="auto"/>
        <w:tblLook w:val="04A0" w:firstRow="1" w:lastRow="0" w:firstColumn="1" w:lastColumn="0" w:noHBand="0" w:noVBand="1"/>
      </w:tblPr>
      <w:tblGrid>
        <w:gridCol w:w="1399"/>
        <w:gridCol w:w="1398"/>
        <w:gridCol w:w="1364"/>
        <w:gridCol w:w="1130"/>
        <w:gridCol w:w="1364"/>
        <w:gridCol w:w="1130"/>
        <w:gridCol w:w="1364"/>
        <w:gridCol w:w="1130"/>
        <w:gridCol w:w="1543"/>
        <w:gridCol w:w="1128"/>
      </w:tblGrid>
      <w:tr w:rsidR="00F7176B" w:rsidRPr="0066374C" w14:paraId="53738992" w14:textId="77777777" w:rsidTr="00663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Borders>
              <w:bottom w:val="nil"/>
            </w:tcBorders>
          </w:tcPr>
          <w:p w14:paraId="279E1383" w14:textId="77777777" w:rsidR="00F7176B" w:rsidRPr="0066374C" w:rsidRDefault="00F7176B" w:rsidP="008E2869">
            <w:pPr>
              <w:rPr>
                <w:b w:val="0"/>
                <w:bCs w:val="0"/>
                <w:sz w:val="20"/>
                <w:szCs w:val="20"/>
              </w:rPr>
            </w:pPr>
            <w:r w:rsidRPr="0066374C">
              <w:rPr>
                <w:b w:val="0"/>
                <w:bCs w:val="0"/>
                <w:sz w:val="20"/>
                <w:szCs w:val="20"/>
              </w:rPr>
              <w:t>PHEAF manufacturer model</w:t>
            </w:r>
          </w:p>
        </w:tc>
        <w:tc>
          <w:tcPr>
            <w:tcW w:w="1398" w:type="dxa"/>
            <w:tcBorders>
              <w:bottom w:val="nil"/>
            </w:tcBorders>
          </w:tcPr>
          <w:p w14:paraId="765F4EF2" w14:textId="77777777" w:rsidR="00F7176B" w:rsidRPr="0066374C" w:rsidRDefault="00F7176B" w:rsidP="008E286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6374C">
              <w:rPr>
                <w:b w:val="0"/>
                <w:bCs w:val="0"/>
                <w:sz w:val="20"/>
                <w:szCs w:val="20"/>
              </w:rPr>
              <w:t>Manufacturer claimed airflow (cfm)</w:t>
            </w:r>
          </w:p>
        </w:tc>
        <w:tc>
          <w:tcPr>
            <w:tcW w:w="2494" w:type="dxa"/>
            <w:gridSpan w:val="2"/>
          </w:tcPr>
          <w:p w14:paraId="41648942" w14:textId="77777777" w:rsidR="00F7176B" w:rsidRPr="0066374C" w:rsidRDefault="00F7176B" w:rsidP="00F7176B">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6374C">
              <w:rPr>
                <w:b w:val="0"/>
                <w:bCs w:val="0"/>
                <w:sz w:val="20"/>
                <w:szCs w:val="20"/>
              </w:rPr>
              <w:t>N</w:t>
            </w:r>
          </w:p>
        </w:tc>
        <w:tc>
          <w:tcPr>
            <w:tcW w:w="2494" w:type="dxa"/>
            <w:gridSpan w:val="2"/>
          </w:tcPr>
          <w:p w14:paraId="48F27FD1" w14:textId="77777777" w:rsidR="00F7176B" w:rsidRPr="0066374C" w:rsidRDefault="00F7176B" w:rsidP="00F7176B">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6374C">
              <w:rPr>
                <w:b w:val="0"/>
                <w:bCs w:val="0"/>
                <w:sz w:val="20"/>
                <w:szCs w:val="20"/>
              </w:rPr>
              <w:t>Mean intake, cfm (SD)</w:t>
            </w:r>
          </w:p>
        </w:tc>
        <w:tc>
          <w:tcPr>
            <w:tcW w:w="2494" w:type="dxa"/>
            <w:gridSpan w:val="2"/>
          </w:tcPr>
          <w:p w14:paraId="1A1E62C6" w14:textId="77777777" w:rsidR="00F7176B" w:rsidRPr="0066374C" w:rsidRDefault="00F7176B" w:rsidP="00F7176B">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6374C">
              <w:rPr>
                <w:b w:val="0"/>
                <w:bCs w:val="0"/>
                <w:sz w:val="20"/>
                <w:szCs w:val="20"/>
              </w:rPr>
              <w:t>Mean exhaust, cfm (SD)</w:t>
            </w:r>
          </w:p>
        </w:tc>
        <w:tc>
          <w:tcPr>
            <w:tcW w:w="2671" w:type="dxa"/>
            <w:gridSpan w:val="2"/>
          </w:tcPr>
          <w:p w14:paraId="1AC00459" w14:textId="1C0B8CF1" w:rsidR="00F7176B" w:rsidRPr="001E742C" w:rsidRDefault="00F7176B" w:rsidP="006B48F7">
            <w:pPr>
              <w:jc w:val="center"/>
              <w:cnfStyle w:val="100000000000" w:firstRow="1" w:lastRow="0" w:firstColumn="0" w:lastColumn="0" w:oddVBand="0" w:evenVBand="0" w:oddHBand="0" w:evenHBand="0" w:firstRowFirstColumn="0" w:firstRowLastColumn="0" w:lastRowFirstColumn="0" w:lastRowLastColumn="0"/>
              <w:rPr>
                <w:b w:val="0"/>
                <w:bCs w:val="0"/>
                <w:sz w:val="20"/>
                <w:szCs w:val="20"/>
                <w:vertAlign w:val="superscript"/>
              </w:rPr>
            </w:pPr>
            <w:r w:rsidRPr="0066374C">
              <w:rPr>
                <w:b w:val="0"/>
                <w:bCs w:val="0"/>
                <w:sz w:val="20"/>
                <w:szCs w:val="20"/>
              </w:rPr>
              <w:t xml:space="preserve">Percent </w:t>
            </w:r>
            <w:r w:rsidR="006B48F7">
              <w:rPr>
                <w:b w:val="0"/>
                <w:bCs w:val="0"/>
                <w:sz w:val="20"/>
                <w:szCs w:val="20"/>
              </w:rPr>
              <w:t>reduction</w:t>
            </w:r>
            <w:r w:rsidRPr="0066374C">
              <w:rPr>
                <w:b w:val="0"/>
                <w:bCs w:val="0"/>
                <w:sz w:val="20"/>
                <w:szCs w:val="20"/>
              </w:rPr>
              <w:t xml:space="preserve"> from manufacturers claimed airflow</w:t>
            </w:r>
            <w:r w:rsidR="001E742C">
              <w:rPr>
                <w:b w:val="0"/>
                <w:bCs w:val="0"/>
                <w:sz w:val="20"/>
                <w:szCs w:val="20"/>
                <w:vertAlign w:val="superscript"/>
              </w:rPr>
              <w:t>+</w:t>
            </w:r>
          </w:p>
        </w:tc>
      </w:tr>
      <w:tr w:rsidR="0066374C" w:rsidRPr="0066374C" w14:paraId="4308482C" w14:textId="77777777" w:rsidTr="0066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Borders>
              <w:top w:val="nil"/>
            </w:tcBorders>
          </w:tcPr>
          <w:p w14:paraId="12718B92" w14:textId="77777777" w:rsidR="00F7176B" w:rsidRPr="0066374C" w:rsidRDefault="00F7176B" w:rsidP="008E2869">
            <w:pPr>
              <w:rPr>
                <w:b w:val="0"/>
                <w:bCs w:val="0"/>
                <w:sz w:val="20"/>
                <w:szCs w:val="20"/>
              </w:rPr>
            </w:pPr>
          </w:p>
        </w:tc>
        <w:tc>
          <w:tcPr>
            <w:tcW w:w="1398" w:type="dxa"/>
            <w:tcBorders>
              <w:top w:val="nil"/>
            </w:tcBorders>
          </w:tcPr>
          <w:p w14:paraId="2904183D" w14:textId="77777777" w:rsidR="00F7176B" w:rsidRPr="0066374C" w:rsidRDefault="00F7176B" w:rsidP="008E2869">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364" w:type="dxa"/>
          </w:tcPr>
          <w:p w14:paraId="1D22987B" w14:textId="77777777" w:rsidR="00F7176B" w:rsidRPr="0066374C" w:rsidRDefault="00F7176B" w:rsidP="008E2869">
            <w:pPr>
              <w:cnfStyle w:val="000000100000" w:firstRow="0" w:lastRow="0" w:firstColumn="0" w:lastColumn="0" w:oddVBand="0" w:evenVBand="0" w:oddHBand="1" w:evenHBand="0" w:firstRowFirstColumn="0" w:firstRowLastColumn="0" w:lastRowFirstColumn="0" w:lastRowLastColumn="0"/>
              <w:rPr>
                <w:b/>
                <w:bCs/>
                <w:sz w:val="20"/>
                <w:szCs w:val="20"/>
              </w:rPr>
            </w:pPr>
            <w:r w:rsidRPr="0066374C">
              <w:rPr>
                <w:b/>
                <w:bCs/>
                <w:sz w:val="20"/>
                <w:szCs w:val="20"/>
              </w:rPr>
              <w:t>Anemometer</w:t>
            </w:r>
          </w:p>
        </w:tc>
        <w:tc>
          <w:tcPr>
            <w:tcW w:w="1130" w:type="dxa"/>
          </w:tcPr>
          <w:p w14:paraId="534062A0" w14:textId="77777777" w:rsidR="00F7176B" w:rsidRPr="0066374C" w:rsidRDefault="00F7176B" w:rsidP="008E2869">
            <w:pPr>
              <w:cnfStyle w:val="000000100000" w:firstRow="0" w:lastRow="0" w:firstColumn="0" w:lastColumn="0" w:oddVBand="0" w:evenVBand="0" w:oddHBand="1" w:evenHBand="0" w:firstRowFirstColumn="0" w:firstRowLastColumn="0" w:lastRowFirstColumn="0" w:lastRowLastColumn="0"/>
              <w:rPr>
                <w:b/>
                <w:bCs/>
                <w:sz w:val="20"/>
                <w:szCs w:val="20"/>
              </w:rPr>
            </w:pPr>
            <w:r w:rsidRPr="0066374C">
              <w:rPr>
                <w:b/>
                <w:bCs/>
                <w:sz w:val="20"/>
                <w:szCs w:val="20"/>
              </w:rPr>
              <w:t>Balometer</w:t>
            </w:r>
          </w:p>
        </w:tc>
        <w:tc>
          <w:tcPr>
            <w:tcW w:w="1364" w:type="dxa"/>
          </w:tcPr>
          <w:p w14:paraId="681479F3" w14:textId="77777777" w:rsidR="00F7176B" w:rsidRPr="0066374C" w:rsidRDefault="00F7176B" w:rsidP="00924A30">
            <w:pPr>
              <w:cnfStyle w:val="000000100000" w:firstRow="0" w:lastRow="0" w:firstColumn="0" w:lastColumn="0" w:oddVBand="0" w:evenVBand="0" w:oddHBand="1" w:evenHBand="0" w:firstRowFirstColumn="0" w:firstRowLastColumn="0" w:lastRowFirstColumn="0" w:lastRowLastColumn="0"/>
              <w:rPr>
                <w:b/>
                <w:bCs/>
                <w:sz w:val="20"/>
                <w:szCs w:val="20"/>
              </w:rPr>
            </w:pPr>
            <w:r w:rsidRPr="0066374C">
              <w:rPr>
                <w:b/>
                <w:bCs/>
                <w:sz w:val="20"/>
                <w:szCs w:val="20"/>
              </w:rPr>
              <w:t>Anemometer</w:t>
            </w:r>
          </w:p>
        </w:tc>
        <w:tc>
          <w:tcPr>
            <w:tcW w:w="1130" w:type="dxa"/>
          </w:tcPr>
          <w:p w14:paraId="749759B5" w14:textId="77777777" w:rsidR="00F7176B" w:rsidRPr="0066374C" w:rsidRDefault="00F7176B" w:rsidP="00924A30">
            <w:pPr>
              <w:cnfStyle w:val="000000100000" w:firstRow="0" w:lastRow="0" w:firstColumn="0" w:lastColumn="0" w:oddVBand="0" w:evenVBand="0" w:oddHBand="1" w:evenHBand="0" w:firstRowFirstColumn="0" w:firstRowLastColumn="0" w:lastRowFirstColumn="0" w:lastRowLastColumn="0"/>
              <w:rPr>
                <w:b/>
                <w:bCs/>
                <w:sz w:val="20"/>
                <w:szCs w:val="20"/>
              </w:rPr>
            </w:pPr>
            <w:r w:rsidRPr="0066374C">
              <w:rPr>
                <w:b/>
                <w:bCs/>
                <w:sz w:val="20"/>
                <w:szCs w:val="20"/>
              </w:rPr>
              <w:t>Balometer</w:t>
            </w:r>
          </w:p>
        </w:tc>
        <w:tc>
          <w:tcPr>
            <w:tcW w:w="1364" w:type="dxa"/>
          </w:tcPr>
          <w:p w14:paraId="6D596D50" w14:textId="77777777" w:rsidR="00F7176B" w:rsidRPr="0066374C" w:rsidRDefault="00F7176B" w:rsidP="00924A30">
            <w:pPr>
              <w:cnfStyle w:val="000000100000" w:firstRow="0" w:lastRow="0" w:firstColumn="0" w:lastColumn="0" w:oddVBand="0" w:evenVBand="0" w:oddHBand="1" w:evenHBand="0" w:firstRowFirstColumn="0" w:firstRowLastColumn="0" w:lastRowFirstColumn="0" w:lastRowLastColumn="0"/>
              <w:rPr>
                <w:b/>
                <w:bCs/>
                <w:sz w:val="20"/>
                <w:szCs w:val="20"/>
              </w:rPr>
            </w:pPr>
            <w:r w:rsidRPr="0066374C">
              <w:rPr>
                <w:b/>
                <w:bCs/>
                <w:sz w:val="20"/>
                <w:szCs w:val="20"/>
              </w:rPr>
              <w:t>Anemometer</w:t>
            </w:r>
          </w:p>
        </w:tc>
        <w:tc>
          <w:tcPr>
            <w:tcW w:w="1130" w:type="dxa"/>
          </w:tcPr>
          <w:p w14:paraId="1AC379F2" w14:textId="77777777" w:rsidR="00F7176B" w:rsidRPr="0066374C" w:rsidRDefault="00F7176B" w:rsidP="00924A30">
            <w:pPr>
              <w:cnfStyle w:val="000000100000" w:firstRow="0" w:lastRow="0" w:firstColumn="0" w:lastColumn="0" w:oddVBand="0" w:evenVBand="0" w:oddHBand="1" w:evenHBand="0" w:firstRowFirstColumn="0" w:firstRowLastColumn="0" w:lastRowFirstColumn="0" w:lastRowLastColumn="0"/>
              <w:rPr>
                <w:b/>
                <w:bCs/>
                <w:sz w:val="20"/>
                <w:szCs w:val="20"/>
              </w:rPr>
            </w:pPr>
            <w:r w:rsidRPr="0066374C">
              <w:rPr>
                <w:b/>
                <w:bCs/>
                <w:sz w:val="20"/>
                <w:szCs w:val="20"/>
              </w:rPr>
              <w:t>Balometer</w:t>
            </w:r>
          </w:p>
        </w:tc>
        <w:tc>
          <w:tcPr>
            <w:tcW w:w="1543" w:type="dxa"/>
          </w:tcPr>
          <w:p w14:paraId="5829F155" w14:textId="77777777" w:rsidR="00F7176B" w:rsidRPr="0066374C" w:rsidRDefault="00F7176B" w:rsidP="00924A30">
            <w:pPr>
              <w:cnfStyle w:val="000000100000" w:firstRow="0" w:lastRow="0" w:firstColumn="0" w:lastColumn="0" w:oddVBand="0" w:evenVBand="0" w:oddHBand="1" w:evenHBand="0" w:firstRowFirstColumn="0" w:firstRowLastColumn="0" w:lastRowFirstColumn="0" w:lastRowLastColumn="0"/>
              <w:rPr>
                <w:b/>
                <w:bCs/>
                <w:sz w:val="20"/>
                <w:szCs w:val="20"/>
              </w:rPr>
            </w:pPr>
            <w:r w:rsidRPr="0066374C">
              <w:rPr>
                <w:b/>
                <w:bCs/>
                <w:sz w:val="20"/>
                <w:szCs w:val="20"/>
              </w:rPr>
              <w:t>Anemometer</w:t>
            </w:r>
          </w:p>
        </w:tc>
        <w:tc>
          <w:tcPr>
            <w:tcW w:w="1128" w:type="dxa"/>
          </w:tcPr>
          <w:p w14:paraId="5C1C4177" w14:textId="77777777" w:rsidR="00F7176B" w:rsidRPr="0066374C" w:rsidRDefault="00F7176B" w:rsidP="00924A30">
            <w:pPr>
              <w:cnfStyle w:val="000000100000" w:firstRow="0" w:lastRow="0" w:firstColumn="0" w:lastColumn="0" w:oddVBand="0" w:evenVBand="0" w:oddHBand="1" w:evenHBand="0" w:firstRowFirstColumn="0" w:firstRowLastColumn="0" w:lastRowFirstColumn="0" w:lastRowLastColumn="0"/>
              <w:rPr>
                <w:b/>
                <w:bCs/>
                <w:sz w:val="20"/>
                <w:szCs w:val="20"/>
              </w:rPr>
            </w:pPr>
            <w:r w:rsidRPr="0066374C">
              <w:rPr>
                <w:b/>
                <w:bCs/>
                <w:sz w:val="20"/>
                <w:szCs w:val="20"/>
              </w:rPr>
              <w:t>Balometer</w:t>
            </w:r>
          </w:p>
        </w:tc>
      </w:tr>
      <w:tr w:rsidR="0066374C" w:rsidRPr="0066374C" w14:paraId="2C7701D4" w14:textId="77777777" w:rsidTr="0066374C">
        <w:tc>
          <w:tcPr>
            <w:cnfStyle w:val="001000000000" w:firstRow="0" w:lastRow="0" w:firstColumn="1" w:lastColumn="0" w:oddVBand="0" w:evenVBand="0" w:oddHBand="0" w:evenHBand="0" w:firstRowFirstColumn="0" w:firstRowLastColumn="0" w:lastRowFirstColumn="0" w:lastRowLastColumn="0"/>
            <w:tcW w:w="1399" w:type="dxa"/>
          </w:tcPr>
          <w:p w14:paraId="2FC5A6F0" w14:textId="77777777" w:rsidR="00F7176B" w:rsidRPr="0066374C" w:rsidRDefault="00F7176B" w:rsidP="008E2869">
            <w:pPr>
              <w:rPr>
                <w:sz w:val="20"/>
                <w:szCs w:val="20"/>
              </w:rPr>
            </w:pPr>
            <w:r w:rsidRPr="0066374C">
              <w:rPr>
                <w:sz w:val="20"/>
                <w:szCs w:val="20"/>
              </w:rPr>
              <w:t>D</w:t>
            </w:r>
          </w:p>
        </w:tc>
        <w:tc>
          <w:tcPr>
            <w:tcW w:w="1398" w:type="dxa"/>
          </w:tcPr>
          <w:p w14:paraId="4CA20EB1" w14:textId="77777777" w:rsidR="00F7176B" w:rsidRPr="0066374C" w:rsidRDefault="00F7176B" w:rsidP="003F71B8">
            <w:pPr>
              <w:jc w:val="right"/>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1,900</w:t>
            </w:r>
          </w:p>
        </w:tc>
        <w:tc>
          <w:tcPr>
            <w:tcW w:w="1364" w:type="dxa"/>
          </w:tcPr>
          <w:p w14:paraId="001A7D69" w14:textId="77777777" w:rsidR="00F7176B" w:rsidRPr="0066374C" w:rsidRDefault="00F7176B" w:rsidP="0066374C">
            <w:pPr>
              <w:jc w:val="center"/>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0</w:t>
            </w:r>
          </w:p>
        </w:tc>
        <w:tc>
          <w:tcPr>
            <w:tcW w:w="1130" w:type="dxa"/>
          </w:tcPr>
          <w:p w14:paraId="1349E835" w14:textId="77777777" w:rsidR="00F7176B" w:rsidRPr="0066374C" w:rsidRDefault="00F7176B" w:rsidP="0066374C">
            <w:pPr>
              <w:jc w:val="center"/>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7</w:t>
            </w:r>
          </w:p>
        </w:tc>
        <w:tc>
          <w:tcPr>
            <w:tcW w:w="1364" w:type="dxa"/>
          </w:tcPr>
          <w:p w14:paraId="155E028A" w14:textId="77777777" w:rsidR="00F7176B" w:rsidRPr="0066374C" w:rsidRDefault="003F71B8" w:rsidP="0066374C">
            <w:pPr>
              <w:jc w:val="center"/>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w:t>
            </w:r>
          </w:p>
        </w:tc>
        <w:tc>
          <w:tcPr>
            <w:tcW w:w="1130" w:type="dxa"/>
          </w:tcPr>
          <w:p w14:paraId="52941C57" w14:textId="77777777" w:rsidR="00F7176B" w:rsidRPr="008E2869" w:rsidRDefault="00F7176B" w:rsidP="0066374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 xml:space="preserve">929.1 </w:t>
            </w:r>
            <w:r w:rsidRPr="0066374C">
              <w:rPr>
                <w:rFonts w:eastAsia="Times New Roman" w:cs="Times New Roman"/>
                <w:color w:val="000000"/>
                <w:sz w:val="20"/>
                <w:szCs w:val="20"/>
              </w:rPr>
              <w:br/>
            </w:r>
            <w:r w:rsidRPr="008E2869">
              <w:rPr>
                <w:rFonts w:eastAsia="Times New Roman" w:cs="Times New Roman"/>
                <w:color w:val="000000"/>
                <w:sz w:val="20"/>
                <w:szCs w:val="20"/>
              </w:rPr>
              <w:t>(201.4)</w:t>
            </w:r>
          </w:p>
        </w:tc>
        <w:tc>
          <w:tcPr>
            <w:tcW w:w="1364" w:type="dxa"/>
          </w:tcPr>
          <w:p w14:paraId="17100816" w14:textId="77777777" w:rsidR="00F7176B" w:rsidRPr="008E2869" w:rsidRDefault="003F71B8" w:rsidP="0066374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6374C">
              <w:rPr>
                <w:rFonts w:eastAsia="Times New Roman" w:cs="Times New Roman"/>
                <w:color w:val="000000"/>
                <w:sz w:val="20"/>
                <w:szCs w:val="20"/>
              </w:rPr>
              <w:t>**</w:t>
            </w:r>
          </w:p>
        </w:tc>
        <w:tc>
          <w:tcPr>
            <w:tcW w:w="1130" w:type="dxa"/>
          </w:tcPr>
          <w:p w14:paraId="5D12EECF" w14:textId="77777777" w:rsidR="00F7176B" w:rsidRPr="008E2869" w:rsidRDefault="00F7176B" w:rsidP="0066374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 xml:space="preserve">1033.6 </w:t>
            </w:r>
            <w:r w:rsidRPr="0066374C">
              <w:rPr>
                <w:rFonts w:eastAsia="Times New Roman" w:cs="Times New Roman"/>
                <w:color w:val="000000"/>
                <w:sz w:val="20"/>
                <w:szCs w:val="20"/>
              </w:rPr>
              <w:br/>
            </w:r>
            <w:r w:rsidRPr="008E2869">
              <w:rPr>
                <w:rFonts w:eastAsia="Times New Roman" w:cs="Times New Roman"/>
                <w:color w:val="000000"/>
                <w:sz w:val="20"/>
                <w:szCs w:val="20"/>
              </w:rPr>
              <w:t>(253.9)</w:t>
            </w:r>
          </w:p>
        </w:tc>
        <w:tc>
          <w:tcPr>
            <w:tcW w:w="1543" w:type="dxa"/>
          </w:tcPr>
          <w:p w14:paraId="3A606B98" w14:textId="77777777" w:rsidR="00F7176B" w:rsidRPr="0066374C" w:rsidRDefault="003F71B8" w:rsidP="0066374C">
            <w:pPr>
              <w:jc w:val="center"/>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w:t>
            </w:r>
          </w:p>
        </w:tc>
        <w:tc>
          <w:tcPr>
            <w:tcW w:w="1128" w:type="dxa"/>
          </w:tcPr>
          <w:p w14:paraId="200C6B61" w14:textId="77777777" w:rsidR="00F7176B" w:rsidRPr="0066374C" w:rsidRDefault="00F7176B" w:rsidP="0066374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48.3</w:t>
            </w:r>
          </w:p>
          <w:p w14:paraId="178034D1" w14:textId="77777777" w:rsidR="00F7176B" w:rsidRPr="008E2869" w:rsidRDefault="00F7176B" w:rsidP="0066374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(11.9)</w:t>
            </w:r>
          </w:p>
        </w:tc>
      </w:tr>
      <w:tr w:rsidR="0066374C" w:rsidRPr="0066374C" w14:paraId="213D47CE" w14:textId="77777777" w:rsidTr="0066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6C8DFBED" w14:textId="77777777" w:rsidR="00F7176B" w:rsidRPr="0066374C" w:rsidRDefault="00F7176B" w:rsidP="008E2869">
            <w:pPr>
              <w:rPr>
                <w:sz w:val="20"/>
                <w:szCs w:val="20"/>
              </w:rPr>
            </w:pPr>
            <w:r w:rsidRPr="0066374C">
              <w:rPr>
                <w:sz w:val="20"/>
                <w:szCs w:val="20"/>
              </w:rPr>
              <w:t>E</w:t>
            </w:r>
          </w:p>
        </w:tc>
        <w:tc>
          <w:tcPr>
            <w:tcW w:w="1398" w:type="dxa"/>
          </w:tcPr>
          <w:p w14:paraId="1E06B21A" w14:textId="77777777" w:rsidR="00F7176B" w:rsidRPr="0066374C" w:rsidRDefault="00F7176B" w:rsidP="003F71B8">
            <w:pPr>
              <w:jc w:val="right"/>
              <w:cnfStyle w:val="000000100000" w:firstRow="0" w:lastRow="0" w:firstColumn="0" w:lastColumn="0" w:oddVBand="0" w:evenVBand="0" w:oddHBand="1" w:evenHBand="0" w:firstRowFirstColumn="0" w:firstRowLastColumn="0" w:lastRowFirstColumn="0" w:lastRowLastColumn="0"/>
              <w:rPr>
                <w:sz w:val="20"/>
                <w:szCs w:val="20"/>
              </w:rPr>
            </w:pPr>
            <w:r w:rsidRPr="0066374C">
              <w:rPr>
                <w:sz w:val="20"/>
                <w:szCs w:val="20"/>
              </w:rPr>
              <w:t>1,975</w:t>
            </w:r>
          </w:p>
        </w:tc>
        <w:tc>
          <w:tcPr>
            <w:tcW w:w="1364" w:type="dxa"/>
          </w:tcPr>
          <w:p w14:paraId="01EB64CB" w14:textId="77777777" w:rsidR="00F7176B" w:rsidRPr="0066374C" w:rsidRDefault="00F7176B" w:rsidP="0066374C">
            <w:pPr>
              <w:jc w:val="center"/>
              <w:cnfStyle w:val="000000100000" w:firstRow="0" w:lastRow="0" w:firstColumn="0" w:lastColumn="0" w:oddVBand="0" w:evenVBand="0" w:oddHBand="1" w:evenHBand="0" w:firstRowFirstColumn="0" w:firstRowLastColumn="0" w:lastRowFirstColumn="0" w:lastRowLastColumn="0"/>
              <w:rPr>
                <w:sz w:val="20"/>
                <w:szCs w:val="20"/>
              </w:rPr>
            </w:pPr>
            <w:r w:rsidRPr="0066374C">
              <w:rPr>
                <w:sz w:val="20"/>
                <w:szCs w:val="20"/>
              </w:rPr>
              <w:t>126</w:t>
            </w:r>
          </w:p>
        </w:tc>
        <w:tc>
          <w:tcPr>
            <w:tcW w:w="1130" w:type="dxa"/>
          </w:tcPr>
          <w:p w14:paraId="3E866EF4" w14:textId="77777777" w:rsidR="00F7176B" w:rsidRPr="0066374C" w:rsidRDefault="00F7176B" w:rsidP="0066374C">
            <w:pPr>
              <w:jc w:val="center"/>
              <w:cnfStyle w:val="000000100000" w:firstRow="0" w:lastRow="0" w:firstColumn="0" w:lastColumn="0" w:oddVBand="0" w:evenVBand="0" w:oddHBand="1" w:evenHBand="0" w:firstRowFirstColumn="0" w:firstRowLastColumn="0" w:lastRowFirstColumn="0" w:lastRowLastColumn="0"/>
              <w:rPr>
                <w:sz w:val="20"/>
                <w:szCs w:val="20"/>
              </w:rPr>
            </w:pPr>
            <w:r w:rsidRPr="0066374C">
              <w:rPr>
                <w:sz w:val="20"/>
                <w:szCs w:val="20"/>
              </w:rPr>
              <w:t>155</w:t>
            </w:r>
          </w:p>
        </w:tc>
        <w:tc>
          <w:tcPr>
            <w:tcW w:w="1364" w:type="dxa"/>
          </w:tcPr>
          <w:p w14:paraId="465B4AC1" w14:textId="77777777" w:rsidR="00F7176B" w:rsidRPr="0066374C" w:rsidRDefault="00F7176B" w:rsidP="0066374C">
            <w:pPr>
              <w:jc w:val="center"/>
              <w:cnfStyle w:val="000000100000" w:firstRow="0" w:lastRow="0" w:firstColumn="0" w:lastColumn="0" w:oddVBand="0" w:evenVBand="0" w:oddHBand="1" w:evenHBand="0" w:firstRowFirstColumn="0" w:firstRowLastColumn="0" w:lastRowFirstColumn="0" w:lastRowLastColumn="0"/>
              <w:rPr>
                <w:sz w:val="20"/>
                <w:szCs w:val="20"/>
              </w:rPr>
            </w:pPr>
            <w:r w:rsidRPr="008E2869">
              <w:rPr>
                <w:rFonts w:eastAsia="Times New Roman" w:cs="Times New Roman"/>
                <w:color w:val="000000"/>
                <w:sz w:val="20"/>
                <w:szCs w:val="20"/>
              </w:rPr>
              <w:t>1025.6 (402.4)</w:t>
            </w:r>
          </w:p>
        </w:tc>
        <w:tc>
          <w:tcPr>
            <w:tcW w:w="1130" w:type="dxa"/>
          </w:tcPr>
          <w:p w14:paraId="374F9CDD" w14:textId="77777777" w:rsidR="00F7176B" w:rsidRPr="008E2869"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1190.6 (398.0)</w:t>
            </w:r>
          </w:p>
        </w:tc>
        <w:tc>
          <w:tcPr>
            <w:tcW w:w="1364" w:type="dxa"/>
          </w:tcPr>
          <w:p w14:paraId="0441A075" w14:textId="77777777" w:rsidR="00F7176B" w:rsidRPr="008E2869"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1229.7 (562.3)</w:t>
            </w:r>
          </w:p>
        </w:tc>
        <w:tc>
          <w:tcPr>
            <w:tcW w:w="1130" w:type="dxa"/>
          </w:tcPr>
          <w:p w14:paraId="64B557A2" w14:textId="77777777" w:rsidR="00F7176B" w:rsidRPr="008E2869"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1306.2 (427.1)</w:t>
            </w:r>
          </w:p>
        </w:tc>
        <w:tc>
          <w:tcPr>
            <w:tcW w:w="1543" w:type="dxa"/>
          </w:tcPr>
          <w:p w14:paraId="1BEFC55C" w14:textId="77777777" w:rsidR="00F7176B" w:rsidRPr="0066374C"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42.9</w:t>
            </w:r>
          </w:p>
          <w:p w14:paraId="5873164A" w14:textId="77777777" w:rsidR="00F7176B" w:rsidRPr="008E2869"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(25.2)</w:t>
            </w:r>
          </w:p>
        </w:tc>
        <w:tc>
          <w:tcPr>
            <w:tcW w:w="1128" w:type="dxa"/>
          </w:tcPr>
          <w:p w14:paraId="522AF3BE" w14:textId="77777777" w:rsidR="00F7176B" w:rsidRPr="0066374C"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36.8</w:t>
            </w:r>
          </w:p>
          <w:p w14:paraId="54D59837" w14:textId="77777777" w:rsidR="00F7176B" w:rsidRPr="008E2869"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(21.1)</w:t>
            </w:r>
          </w:p>
        </w:tc>
      </w:tr>
      <w:tr w:rsidR="0066374C" w:rsidRPr="0066374C" w14:paraId="48AEF2D6" w14:textId="77777777" w:rsidTr="0066374C">
        <w:tc>
          <w:tcPr>
            <w:cnfStyle w:val="001000000000" w:firstRow="0" w:lastRow="0" w:firstColumn="1" w:lastColumn="0" w:oddVBand="0" w:evenVBand="0" w:oddHBand="0" w:evenHBand="0" w:firstRowFirstColumn="0" w:firstRowLastColumn="0" w:lastRowFirstColumn="0" w:lastRowLastColumn="0"/>
            <w:tcW w:w="1399" w:type="dxa"/>
          </w:tcPr>
          <w:p w14:paraId="46F86ACC" w14:textId="77777777" w:rsidR="00F7176B" w:rsidRPr="0066374C" w:rsidRDefault="00F7176B" w:rsidP="008E2869">
            <w:pPr>
              <w:rPr>
                <w:sz w:val="20"/>
                <w:szCs w:val="20"/>
              </w:rPr>
            </w:pPr>
            <w:r w:rsidRPr="0066374C">
              <w:rPr>
                <w:sz w:val="20"/>
                <w:szCs w:val="20"/>
              </w:rPr>
              <w:t>F</w:t>
            </w:r>
          </w:p>
        </w:tc>
        <w:tc>
          <w:tcPr>
            <w:tcW w:w="1398" w:type="dxa"/>
          </w:tcPr>
          <w:p w14:paraId="43260075" w14:textId="77777777" w:rsidR="00F7176B" w:rsidRPr="0066374C" w:rsidRDefault="00F7176B" w:rsidP="003F71B8">
            <w:pPr>
              <w:jc w:val="right"/>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1,000</w:t>
            </w:r>
          </w:p>
        </w:tc>
        <w:tc>
          <w:tcPr>
            <w:tcW w:w="1364" w:type="dxa"/>
          </w:tcPr>
          <w:p w14:paraId="23EC5502" w14:textId="77777777" w:rsidR="00F7176B" w:rsidRPr="0066374C" w:rsidRDefault="00F7176B" w:rsidP="0066374C">
            <w:pPr>
              <w:jc w:val="center"/>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6</w:t>
            </w:r>
          </w:p>
        </w:tc>
        <w:tc>
          <w:tcPr>
            <w:tcW w:w="1130" w:type="dxa"/>
          </w:tcPr>
          <w:p w14:paraId="3C85F2A9" w14:textId="77777777" w:rsidR="00F7176B" w:rsidRPr="0066374C" w:rsidRDefault="00F7176B" w:rsidP="0066374C">
            <w:pPr>
              <w:jc w:val="center"/>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0</w:t>
            </w:r>
          </w:p>
        </w:tc>
        <w:tc>
          <w:tcPr>
            <w:tcW w:w="1364" w:type="dxa"/>
          </w:tcPr>
          <w:p w14:paraId="79BB1B6D" w14:textId="77777777" w:rsidR="00F7176B" w:rsidRPr="0066374C" w:rsidRDefault="00F7176B" w:rsidP="0066374C">
            <w:pPr>
              <w:jc w:val="center"/>
              <w:cnfStyle w:val="000000000000" w:firstRow="0" w:lastRow="0" w:firstColumn="0" w:lastColumn="0" w:oddVBand="0" w:evenVBand="0" w:oddHBand="0" w:evenHBand="0" w:firstRowFirstColumn="0" w:firstRowLastColumn="0" w:lastRowFirstColumn="0" w:lastRowLastColumn="0"/>
              <w:rPr>
                <w:sz w:val="20"/>
                <w:szCs w:val="20"/>
              </w:rPr>
            </w:pPr>
            <w:r w:rsidRPr="008E2869">
              <w:rPr>
                <w:rFonts w:eastAsia="Times New Roman" w:cs="Times New Roman"/>
                <w:color w:val="000000"/>
                <w:sz w:val="20"/>
                <w:szCs w:val="20"/>
              </w:rPr>
              <w:t xml:space="preserve">977.5 </w:t>
            </w:r>
            <w:r w:rsidRPr="0066374C">
              <w:rPr>
                <w:rFonts w:eastAsia="Times New Roman" w:cs="Times New Roman"/>
                <w:color w:val="000000"/>
                <w:sz w:val="20"/>
                <w:szCs w:val="20"/>
              </w:rPr>
              <w:br/>
            </w:r>
            <w:r w:rsidRPr="008E2869">
              <w:rPr>
                <w:rFonts w:eastAsia="Times New Roman" w:cs="Times New Roman"/>
                <w:color w:val="000000"/>
                <w:sz w:val="20"/>
                <w:szCs w:val="20"/>
              </w:rPr>
              <w:t>(257.3)</w:t>
            </w:r>
          </w:p>
        </w:tc>
        <w:tc>
          <w:tcPr>
            <w:tcW w:w="1130" w:type="dxa"/>
          </w:tcPr>
          <w:p w14:paraId="1A18233B" w14:textId="77777777" w:rsidR="00F7176B" w:rsidRPr="0066374C" w:rsidRDefault="003F71B8" w:rsidP="0066374C">
            <w:pPr>
              <w:jc w:val="center"/>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w:t>
            </w:r>
          </w:p>
        </w:tc>
        <w:tc>
          <w:tcPr>
            <w:tcW w:w="1364" w:type="dxa"/>
          </w:tcPr>
          <w:p w14:paraId="2B0C4103" w14:textId="77777777" w:rsidR="00F7176B" w:rsidRPr="008E2869" w:rsidRDefault="00F7176B" w:rsidP="0066374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 xml:space="preserve">1129.3 </w:t>
            </w:r>
            <w:r w:rsidRPr="0066374C">
              <w:rPr>
                <w:rFonts w:eastAsia="Times New Roman" w:cs="Times New Roman"/>
                <w:color w:val="000000"/>
                <w:sz w:val="20"/>
                <w:szCs w:val="20"/>
              </w:rPr>
              <w:br/>
            </w:r>
            <w:r w:rsidRPr="008E2869">
              <w:rPr>
                <w:rFonts w:eastAsia="Times New Roman" w:cs="Times New Roman"/>
                <w:color w:val="000000"/>
                <w:sz w:val="20"/>
                <w:szCs w:val="20"/>
              </w:rPr>
              <w:t>(217.6)</w:t>
            </w:r>
          </w:p>
        </w:tc>
        <w:tc>
          <w:tcPr>
            <w:tcW w:w="1130" w:type="dxa"/>
          </w:tcPr>
          <w:p w14:paraId="1026DADF" w14:textId="77777777" w:rsidR="00F7176B" w:rsidRPr="0066374C" w:rsidRDefault="003F71B8" w:rsidP="0066374C">
            <w:pPr>
              <w:jc w:val="center"/>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w:t>
            </w:r>
          </w:p>
        </w:tc>
        <w:tc>
          <w:tcPr>
            <w:tcW w:w="1543" w:type="dxa"/>
          </w:tcPr>
          <w:p w14:paraId="3DA75B21" w14:textId="77777777" w:rsidR="00F7176B" w:rsidRPr="0066374C" w:rsidRDefault="00F7176B" w:rsidP="0066374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-5.3</w:t>
            </w:r>
          </w:p>
          <w:p w14:paraId="585FCAB7" w14:textId="77777777" w:rsidR="00F7176B" w:rsidRPr="008E2869" w:rsidRDefault="00F7176B" w:rsidP="0066374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(24.1)</w:t>
            </w:r>
          </w:p>
        </w:tc>
        <w:tc>
          <w:tcPr>
            <w:tcW w:w="1128" w:type="dxa"/>
          </w:tcPr>
          <w:p w14:paraId="6DF0C47D" w14:textId="77777777" w:rsidR="00F7176B" w:rsidRPr="0066374C" w:rsidRDefault="003F71B8" w:rsidP="0066374C">
            <w:pPr>
              <w:jc w:val="center"/>
              <w:cnfStyle w:val="000000000000" w:firstRow="0" w:lastRow="0" w:firstColumn="0" w:lastColumn="0" w:oddVBand="0" w:evenVBand="0" w:oddHBand="0" w:evenHBand="0" w:firstRowFirstColumn="0" w:firstRowLastColumn="0" w:lastRowFirstColumn="0" w:lastRowLastColumn="0"/>
              <w:rPr>
                <w:sz w:val="20"/>
                <w:szCs w:val="20"/>
              </w:rPr>
            </w:pPr>
            <w:r w:rsidRPr="0066374C">
              <w:rPr>
                <w:sz w:val="20"/>
                <w:szCs w:val="20"/>
              </w:rPr>
              <w:t>*</w:t>
            </w:r>
          </w:p>
        </w:tc>
      </w:tr>
      <w:tr w:rsidR="0066374C" w:rsidRPr="0066374C" w14:paraId="08774800" w14:textId="77777777" w:rsidTr="00663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7AA6C64B" w14:textId="77777777" w:rsidR="00F7176B" w:rsidRPr="0066374C" w:rsidRDefault="00F7176B" w:rsidP="008E2869">
            <w:pPr>
              <w:rPr>
                <w:sz w:val="20"/>
                <w:szCs w:val="20"/>
              </w:rPr>
            </w:pPr>
            <w:r w:rsidRPr="0066374C">
              <w:rPr>
                <w:sz w:val="20"/>
                <w:szCs w:val="20"/>
              </w:rPr>
              <w:t>H</w:t>
            </w:r>
          </w:p>
        </w:tc>
        <w:tc>
          <w:tcPr>
            <w:tcW w:w="1398" w:type="dxa"/>
          </w:tcPr>
          <w:p w14:paraId="6B12212E" w14:textId="77777777" w:rsidR="00F7176B" w:rsidRPr="0066374C" w:rsidRDefault="00F7176B" w:rsidP="003F71B8">
            <w:pPr>
              <w:jc w:val="right"/>
              <w:cnfStyle w:val="000000100000" w:firstRow="0" w:lastRow="0" w:firstColumn="0" w:lastColumn="0" w:oddVBand="0" w:evenVBand="0" w:oddHBand="1" w:evenHBand="0" w:firstRowFirstColumn="0" w:firstRowLastColumn="0" w:lastRowFirstColumn="0" w:lastRowLastColumn="0"/>
              <w:rPr>
                <w:sz w:val="20"/>
                <w:szCs w:val="20"/>
              </w:rPr>
            </w:pPr>
            <w:r w:rsidRPr="0066374C">
              <w:rPr>
                <w:sz w:val="20"/>
                <w:szCs w:val="20"/>
              </w:rPr>
              <w:t>2,100</w:t>
            </w:r>
          </w:p>
        </w:tc>
        <w:tc>
          <w:tcPr>
            <w:tcW w:w="1364" w:type="dxa"/>
          </w:tcPr>
          <w:p w14:paraId="318FDE51" w14:textId="77777777" w:rsidR="00F7176B" w:rsidRPr="0066374C" w:rsidRDefault="00F7176B" w:rsidP="0066374C">
            <w:pPr>
              <w:jc w:val="center"/>
              <w:cnfStyle w:val="000000100000" w:firstRow="0" w:lastRow="0" w:firstColumn="0" w:lastColumn="0" w:oddVBand="0" w:evenVBand="0" w:oddHBand="1" w:evenHBand="0" w:firstRowFirstColumn="0" w:firstRowLastColumn="0" w:lastRowFirstColumn="0" w:lastRowLastColumn="0"/>
              <w:rPr>
                <w:sz w:val="20"/>
                <w:szCs w:val="20"/>
              </w:rPr>
            </w:pPr>
            <w:r w:rsidRPr="0066374C">
              <w:rPr>
                <w:sz w:val="20"/>
                <w:szCs w:val="20"/>
              </w:rPr>
              <w:t>7</w:t>
            </w:r>
          </w:p>
        </w:tc>
        <w:tc>
          <w:tcPr>
            <w:tcW w:w="1130" w:type="dxa"/>
          </w:tcPr>
          <w:p w14:paraId="7750A5F6" w14:textId="77777777" w:rsidR="00F7176B" w:rsidRPr="0066374C" w:rsidRDefault="00F7176B" w:rsidP="0066374C">
            <w:pPr>
              <w:jc w:val="center"/>
              <w:cnfStyle w:val="000000100000" w:firstRow="0" w:lastRow="0" w:firstColumn="0" w:lastColumn="0" w:oddVBand="0" w:evenVBand="0" w:oddHBand="1" w:evenHBand="0" w:firstRowFirstColumn="0" w:firstRowLastColumn="0" w:lastRowFirstColumn="0" w:lastRowLastColumn="0"/>
              <w:rPr>
                <w:sz w:val="20"/>
                <w:szCs w:val="20"/>
              </w:rPr>
            </w:pPr>
            <w:r w:rsidRPr="0066374C">
              <w:rPr>
                <w:sz w:val="20"/>
                <w:szCs w:val="20"/>
              </w:rPr>
              <w:t>14</w:t>
            </w:r>
          </w:p>
        </w:tc>
        <w:tc>
          <w:tcPr>
            <w:tcW w:w="1364" w:type="dxa"/>
          </w:tcPr>
          <w:p w14:paraId="6BFBB4B8" w14:textId="77777777" w:rsidR="00F7176B" w:rsidRPr="0066374C" w:rsidRDefault="00F7176B" w:rsidP="0066374C">
            <w:pPr>
              <w:jc w:val="center"/>
              <w:cnfStyle w:val="000000100000" w:firstRow="0" w:lastRow="0" w:firstColumn="0" w:lastColumn="0" w:oddVBand="0" w:evenVBand="0" w:oddHBand="1" w:evenHBand="0" w:firstRowFirstColumn="0" w:firstRowLastColumn="0" w:lastRowFirstColumn="0" w:lastRowLastColumn="0"/>
              <w:rPr>
                <w:sz w:val="20"/>
                <w:szCs w:val="20"/>
              </w:rPr>
            </w:pPr>
            <w:r w:rsidRPr="008E2869">
              <w:rPr>
                <w:rFonts w:eastAsia="Times New Roman" w:cs="Times New Roman"/>
                <w:color w:val="000000"/>
                <w:sz w:val="20"/>
                <w:szCs w:val="20"/>
              </w:rPr>
              <w:t>1025.4 (211.3)</w:t>
            </w:r>
          </w:p>
        </w:tc>
        <w:tc>
          <w:tcPr>
            <w:tcW w:w="1130" w:type="dxa"/>
          </w:tcPr>
          <w:p w14:paraId="3250D57B" w14:textId="77777777" w:rsidR="00F7176B" w:rsidRPr="008E2869"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1304.8 (187,1)</w:t>
            </w:r>
          </w:p>
        </w:tc>
        <w:tc>
          <w:tcPr>
            <w:tcW w:w="1364" w:type="dxa"/>
          </w:tcPr>
          <w:p w14:paraId="621A930B" w14:textId="77777777" w:rsidR="00F7176B" w:rsidRPr="008E2869"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2284.9 (595.6)</w:t>
            </w:r>
          </w:p>
        </w:tc>
        <w:tc>
          <w:tcPr>
            <w:tcW w:w="1130" w:type="dxa"/>
          </w:tcPr>
          <w:p w14:paraId="3087F227" w14:textId="77777777" w:rsidR="00F7176B" w:rsidRPr="008E2869"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1510.0 (222.4)</w:t>
            </w:r>
          </w:p>
        </w:tc>
        <w:tc>
          <w:tcPr>
            <w:tcW w:w="1543" w:type="dxa"/>
          </w:tcPr>
          <w:p w14:paraId="6A617DE2" w14:textId="77777777" w:rsidR="00F7176B" w:rsidRPr="0066374C"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21.2</w:t>
            </w:r>
          </w:p>
          <w:p w14:paraId="39273E63" w14:textId="77777777" w:rsidR="00F7176B" w:rsidRPr="008E2869"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(37.2)</w:t>
            </w:r>
          </w:p>
        </w:tc>
        <w:tc>
          <w:tcPr>
            <w:tcW w:w="1128" w:type="dxa"/>
          </w:tcPr>
          <w:p w14:paraId="31913C66" w14:textId="77777777" w:rsidR="00F7176B" w:rsidRPr="0066374C"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33.0</w:t>
            </w:r>
          </w:p>
          <w:p w14:paraId="2BC6E621" w14:textId="77777777" w:rsidR="00F7176B" w:rsidRPr="008E2869" w:rsidRDefault="00F7176B" w:rsidP="0066374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8E2869">
              <w:rPr>
                <w:rFonts w:eastAsia="Times New Roman" w:cs="Times New Roman"/>
                <w:color w:val="000000"/>
                <w:sz w:val="20"/>
                <w:szCs w:val="20"/>
              </w:rPr>
              <w:t>(10.8)</w:t>
            </w:r>
          </w:p>
        </w:tc>
      </w:tr>
    </w:tbl>
    <w:p w14:paraId="022ABAD1" w14:textId="3C4D9F6B" w:rsidR="001E742C" w:rsidRDefault="001E742C" w:rsidP="0066374C">
      <w:pPr>
        <w:rPr>
          <w:sz w:val="20"/>
          <w:szCs w:val="20"/>
        </w:rPr>
      </w:pPr>
      <w:r>
        <w:rPr>
          <w:sz w:val="20"/>
          <w:szCs w:val="20"/>
        </w:rPr>
        <w:t>+     The percent reduction is computed using the average of the intake and exhaust measurements.</w:t>
      </w:r>
    </w:p>
    <w:p w14:paraId="6311CA77" w14:textId="77777777" w:rsidR="0066374C" w:rsidRDefault="0066374C" w:rsidP="0066374C">
      <w:pPr>
        <w:rPr>
          <w:sz w:val="20"/>
          <w:szCs w:val="20"/>
        </w:rPr>
      </w:pPr>
      <w:r>
        <w:rPr>
          <w:sz w:val="20"/>
          <w:szCs w:val="20"/>
        </w:rPr>
        <w:t xml:space="preserve">* </w:t>
      </w:r>
      <w:r>
        <w:rPr>
          <w:sz w:val="20"/>
          <w:szCs w:val="20"/>
        </w:rPr>
        <w:t xml:space="preserve">    </w:t>
      </w:r>
      <w:r>
        <w:rPr>
          <w:sz w:val="20"/>
          <w:szCs w:val="20"/>
        </w:rPr>
        <w:t>Surface area of PHEAF unit was not of sufficient size for balometer capture hood measurement to seal again the unit’s cabinet</w:t>
      </w:r>
    </w:p>
    <w:p w14:paraId="3C91265A" w14:textId="77777777" w:rsidR="0066374C" w:rsidRDefault="0066374C" w:rsidP="0066374C">
      <w:pPr>
        <w:rPr>
          <w:sz w:val="20"/>
          <w:szCs w:val="20"/>
        </w:rPr>
      </w:pPr>
      <w:r>
        <w:rPr>
          <w:sz w:val="20"/>
          <w:szCs w:val="20"/>
        </w:rPr>
        <w:t xml:space="preserve">** </w:t>
      </w:r>
      <w:r>
        <w:rPr>
          <w:sz w:val="20"/>
          <w:szCs w:val="20"/>
        </w:rPr>
        <w:t xml:space="preserve">  </w:t>
      </w:r>
      <w:r>
        <w:rPr>
          <w:sz w:val="20"/>
          <w:szCs w:val="20"/>
        </w:rPr>
        <w:t>PHEAF units were not available during the period hotwire anemometer data collected</w:t>
      </w:r>
    </w:p>
    <w:p w14:paraId="27790C7C" w14:textId="77777777" w:rsidR="0066374C" w:rsidRDefault="0066374C" w:rsidP="0066374C">
      <w:pPr>
        <w:rPr>
          <w:sz w:val="20"/>
          <w:szCs w:val="20"/>
        </w:rPr>
      </w:pPr>
      <w:r>
        <w:rPr>
          <w:sz w:val="20"/>
          <w:szCs w:val="20"/>
        </w:rPr>
        <w:t>*** Measurements taken by hotwire anemometer and balometer capture hood were collected at different periods of the study</w:t>
      </w:r>
    </w:p>
    <w:p w14:paraId="698AEE75" w14:textId="77777777" w:rsidR="009039A5" w:rsidRDefault="0066374C" w:rsidP="008E2869">
      <w:pPr>
        <w:sectPr w:rsidR="009039A5" w:rsidSect="00F7176B">
          <w:pgSz w:w="15840" w:h="12240" w:orient="landscape"/>
          <w:pgMar w:top="1440" w:right="1440" w:bottom="1440" w:left="1440" w:header="720" w:footer="720" w:gutter="0"/>
          <w:cols w:space="720"/>
          <w:docGrid w:linePitch="360"/>
        </w:sectPr>
      </w:pPr>
      <w:r>
        <w:br/>
      </w:r>
    </w:p>
    <w:p w14:paraId="11EAE156" w14:textId="22B5E4FB" w:rsidR="009039A5" w:rsidRDefault="009039A5" w:rsidP="009039A5">
      <w:r>
        <w:t xml:space="preserve">A deeper look at the data collected from devices from manufacturer model E showed that the hotwire anemometer was not only giving smaller </w:t>
      </w:r>
      <w:r>
        <w:t>airflow</w:t>
      </w:r>
      <w:r>
        <w:t xml:space="preserve"> measurements on average, but was also more prone to give extreme measurements than the balometer (Figure 2). While the median measurements from the hotwire anemometer were quite a bit lower than the claimed capacity of 1,975 cfm, 3 intake measurements and 15 exhaust measurements exceeded 2100 cfm, the highest claimed capacity of any manufacturer model. </w:t>
      </w:r>
      <w:r w:rsidR="00A172A4">
        <w:t xml:space="preserve">We also note here that intake measurements are generally lower than exhaust measurements on average. </w:t>
      </w:r>
      <w:r w:rsidR="00724D9A">
        <w:t xml:space="preserve">For the remainder of this section, we limit our analyses to </w:t>
      </w:r>
      <w:r w:rsidR="00A172A4">
        <w:t xml:space="preserve">data from </w:t>
      </w:r>
      <w:r w:rsidR="00724D9A">
        <w:t xml:space="preserve">manufacturer model E. </w:t>
      </w:r>
    </w:p>
    <w:p w14:paraId="7AD36A1E" w14:textId="77777777" w:rsidR="009039A5" w:rsidRDefault="009039A5" w:rsidP="009039A5"/>
    <w:p w14:paraId="1B9B04DA" w14:textId="77777777" w:rsidR="009039A5" w:rsidRDefault="009039A5" w:rsidP="009039A5">
      <w:pPr>
        <w:keepNext/>
        <w:jc w:val="center"/>
      </w:pPr>
      <w:commentRangeStart w:id="2"/>
      <w:r w:rsidRPr="00922673">
        <w:rPr>
          <w:noProof/>
          <w:vertAlign w:val="subscript"/>
        </w:rPr>
        <w:drawing>
          <wp:inline distT="0" distB="0" distL="0" distR="0" wp14:anchorId="50822AB1" wp14:editId="2CACA523">
            <wp:extent cx="3883723" cy="24470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jpg.jpeg"/>
                    <pic:cNvPicPr/>
                  </pic:nvPicPr>
                  <pic:blipFill>
                    <a:blip r:embed="rId4">
                      <a:extLst>
                        <a:ext uri="{28A0092B-C50C-407E-A947-70E740481C1C}">
                          <a14:useLocalDpi xmlns:a14="http://schemas.microsoft.com/office/drawing/2010/main" val="0"/>
                        </a:ext>
                      </a:extLst>
                    </a:blip>
                    <a:stretch>
                      <a:fillRect/>
                    </a:stretch>
                  </pic:blipFill>
                  <pic:spPr>
                    <a:xfrm>
                      <a:off x="0" y="0"/>
                      <a:ext cx="3883723" cy="2447007"/>
                    </a:xfrm>
                    <a:prstGeom prst="rect">
                      <a:avLst/>
                    </a:prstGeom>
                  </pic:spPr>
                </pic:pic>
              </a:graphicData>
            </a:graphic>
          </wp:inline>
        </w:drawing>
      </w:r>
      <w:commentRangeEnd w:id="2"/>
      <w:r>
        <w:rPr>
          <w:rStyle w:val="CommentReference"/>
        </w:rPr>
        <w:commentReference w:id="2"/>
      </w:r>
    </w:p>
    <w:p w14:paraId="2515CDBA" w14:textId="53D41AC4" w:rsidR="009039A5" w:rsidRDefault="009039A5" w:rsidP="009039A5">
      <w:pPr>
        <w:pStyle w:val="Caption"/>
        <w:jc w:val="center"/>
        <w:rPr>
          <w:i w:val="0"/>
          <w:iCs w:val="0"/>
        </w:rPr>
      </w:pPr>
      <w:r w:rsidRPr="00AA6815">
        <w:rPr>
          <w:i w:val="0"/>
          <w:iCs w:val="0"/>
        </w:rPr>
        <w:t>Figure</w:t>
      </w:r>
      <w:r w:rsidR="00AA6815" w:rsidRPr="00AA6815">
        <w:rPr>
          <w:i w:val="0"/>
          <w:iCs w:val="0"/>
        </w:rPr>
        <w:t xml:space="preserve"> 2</w:t>
      </w:r>
      <w:r w:rsidRPr="00AA6815">
        <w:rPr>
          <w:i w:val="0"/>
          <w:iCs w:val="0"/>
        </w:rPr>
        <w:t xml:space="preserve">: Distribution of hotwire anemometer and balometer readings in this study, grouped by location, for </w:t>
      </w:r>
      <w:r w:rsidRPr="00AA6815">
        <w:rPr>
          <w:i w:val="0"/>
          <w:iCs w:val="0"/>
        </w:rPr>
        <w:br/>
      </w:r>
      <w:r w:rsidR="009A4252">
        <w:rPr>
          <w:i w:val="0"/>
          <w:iCs w:val="0"/>
        </w:rPr>
        <w:t>PHEAF M</w:t>
      </w:r>
      <w:bookmarkStart w:id="3" w:name="_GoBack"/>
      <w:bookmarkEnd w:id="3"/>
      <w:r w:rsidRPr="00AA6815">
        <w:rPr>
          <w:i w:val="0"/>
          <w:iCs w:val="0"/>
        </w:rPr>
        <w:t>odel E. The red line denotes the manufacturer's advertised capacity of 1,975 cfm</w:t>
      </w:r>
    </w:p>
    <w:p w14:paraId="33D13A6E" w14:textId="77777777" w:rsidR="00AA6815" w:rsidRDefault="00AA6815" w:rsidP="00AA6815"/>
    <w:p w14:paraId="391F25DC" w14:textId="77777777" w:rsidR="00724D9A" w:rsidRDefault="00AA6815" w:rsidP="00AA6815">
      <w:r>
        <w:t xml:space="preserve">We note here that we cannot directly assess accuracy </w:t>
      </w:r>
      <w:r w:rsidR="00037A08">
        <w:t xml:space="preserve">of our measurements </w:t>
      </w:r>
      <w:r>
        <w:t>since we did not use any gold standard method to measure the airflow through each unit</w:t>
      </w:r>
      <w:r w:rsidR="00086BD1">
        <w:t xml:space="preserve"> at each test</w:t>
      </w:r>
      <w:r>
        <w:t>. We can</w:t>
      </w:r>
      <w:r w:rsidR="008D58B6">
        <w:t xml:space="preserve"> </w:t>
      </w:r>
      <w:r>
        <w:t xml:space="preserve">assess consistency of measurements by location and technique through the estimated variability of the measurements. </w:t>
      </w:r>
      <w:r w:rsidR="00086BD1">
        <w:t xml:space="preserve">We can see (Figure 2) that the exhaust anemometer readings are substantially more variable than the other three readings. </w:t>
      </w:r>
      <w:r w:rsidR="008D58B6">
        <w:t>These standard deviation estimates do not</w:t>
      </w:r>
      <w:r w:rsidR="00037A08">
        <w:t>,</w:t>
      </w:r>
      <w:r w:rsidR="008D58B6">
        <w:t xml:space="preserve"> </w:t>
      </w:r>
      <w:r w:rsidR="00037A08">
        <w:t xml:space="preserve">however, </w:t>
      </w:r>
      <w:r w:rsidR="008D58B6">
        <w:t xml:space="preserve">take into account the fact that repeated measurements have been taken on the same machines over different test rounds. We account for the repeated measures by fitting </w:t>
      </w:r>
      <w:r w:rsidR="00037A08">
        <w:t>random intercept models with volumetric readings nested within PHEAF units; t</w:t>
      </w:r>
      <w:r w:rsidR="00037A08">
        <w:t xml:space="preserve">he within-unit standard deviation (SD) represents an estimate of the measurement error for the </w:t>
      </w:r>
      <w:proofErr w:type="gramStart"/>
      <w:r w:rsidR="00037A08">
        <w:t xml:space="preserve">particular </w:t>
      </w:r>
      <w:r w:rsidR="00037A08">
        <w:t>technique-</w:t>
      </w:r>
      <w:r w:rsidR="00037A08" w:rsidRPr="009277F9">
        <w:t>location</w:t>
      </w:r>
      <w:proofErr w:type="gramEnd"/>
      <w:r w:rsidR="00037A08">
        <w:t xml:space="preserve"> combination (Table 2).</w:t>
      </w:r>
      <w:r w:rsidR="007A2A4A">
        <w:t xml:space="preserve"> </w:t>
      </w:r>
      <w:r w:rsidR="007A2A4A">
        <w:t>We observe that the exhaust hotwire anemometer readings are significantly inferior (i.e., has a higher variability)</w:t>
      </w:r>
      <w:r w:rsidR="007A2A4A">
        <w:t xml:space="preserve"> </w:t>
      </w:r>
      <w:r w:rsidR="007A2A4A">
        <w:t xml:space="preserve">to the other three measurement techniques, which are roughly equivalent. </w:t>
      </w:r>
    </w:p>
    <w:p w14:paraId="42640354" w14:textId="3DD176E0" w:rsidR="00037A08" w:rsidRDefault="00724D9A" w:rsidP="00724D9A">
      <w:pPr>
        <w:ind w:firstLine="720"/>
      </w:pPr>
      <w:r>
        <w:t>We</w:t>
      </w:r>
      <w:r w:rsidR="007A2A4A">
        <w:t xml:space="preserve"> note that the intake hotwire anemometer volume measurement is quantified as an average of 9 sector-based measurements</w:t>
      </w:r>
      <w:r>
        <w:t>. Table 3 summarizes the airflow velocities measured at each sector; the volumetric measurements are derived from these by multiplying by the face area. These measurements are highly correlated (minimum pairwise correlation of 0.95)</w:t>
      </w:r>
      <w:r w:rsidR="007A2A4A">
        <w:t xml:space="preserve"> resulting in the average across the 9 sectors not having a lower variability than an individual sector measurement, but involving 9 times the work. </w:t>
      </w:r>
      <w:r w:rsidR="00285917">
        <w:t>The nine measurements are also not significantly different from each other; a one-way repeated measures ANOVA F-test (</w:t>
      </w:r>
      <w:r w:rsidR="00285917" w:rsidRPr="00285917">
        <w:rPr>
          <w:i/>
          <w:iCs/>
        </w:rPr>
        <w:t>F</w:t>
      </w:r>
      <w:r w:rsidR="00285917" w:rsidRPr="00285917">
        <w:rPr>
          <w:i/>
          <w:iCs/>
          <w:vertAlign w:val="subscript"/>
        </w:rPr>
        <w:t>8,1075</w:t>
      </w:r>
      <w:r w:rsidR="00285917">
        <w:t xml:space="preserve">) gave a p-value of 0.25. </w:t>
      </w:r>
      <w:r w:rsidR="007A2A4A">
        <w:t xml:space="preserve">The balometer capture hood measurement involves a single measurement, and as evidenced by the within-unit SD estimates </w:t>
      </w:r>
      <w:r w:rsidR="007A2A4A">
        <w:t>in Table 2</w:t>
      </w:r>
      <w:r w:rsidR="007A2A4A">
        <w:t>, perform similarly regardless of the location of the measurement (intake vs exhaust).</w:t>
      </w:r>
      <w:r w:rsidR="00285917">
        <w:t xml:space="preserve"> The center sector velocity measurements have the lowest variability of all the sectors (Table 3), which is reflected in the low within-unit SD of the volumetric measurement in Table 2; it also has the lowest average measurement which makes it most discrepant from the advertised airflow of the machine. </w:t>
      </w:r>
    </w:p>
    <w:p w14:paraId="6CF7C843" w14:textId="77777777" w:rsidR="00037A08" w:rsidRDefault="00037A08" w:rsidP="00AA6815"/>
    <w:p w14:paraId="78CAB589" w14:textId="01D707CF" w:rsidR="00037A08" w:rsidRPr="00964AC9" w:rsidRDefault="00037A08" w:rsidP="00037A08">
      <w:pPr>
        <w:pStyle w:val="Caption"/>
        <w:keepNext/>
        <w:rPr>
          <w:b/>
          <w:i w:val="0"/>
          <w:color w:val="000000" w:themeColor="text1"/>
          <w:sz w:val="24"/>
          <w:szCs w:val="24"/>
        </w:rPr>
      </w:pPr>
      <w:r w:rsidRPr="00964AC9">
        <w:rPr>
          <w:i w:val="0"/>
          <w:color w:val="000000" w:themeColor="text1"/>
          <w:sz w:val="24"/>
          <w:szCs w:val="24"/>
        </w:rPr>
        <w:t xml:space="preserve">Table </w:t>
      </w:r>
      <w:r>
        <w:rPr>
          <w:i w:val="0"/>
          <w:color w:val="000000" w:themeColor="text1"/>
          <w:sz w:val="24"/>
          <w:szCs w:val="24"/>
        </w:rPr>
        <w:t>2</w:t>
      </w:r>
      <w:r w:rsidRPr="00964AC9">
        <w:rPr>
          <w:i w:val="0"/>
          <w:color w:val="000000" w:themeColor="text1"/>
          <w:sz w:val="24"/>
          <w:szCs w:val="24"/>
        </w:rPr>
        <w:t xml:space="preserve">: Estimates of measurement error for different volume measurement techniques </w:t>
      </w:r>
      <w:r>
        <w:rPr>
          <w:i w:val="0"/>
          <w:color w:val="000000" w:themeColor="text1"/>
          <w:sz w:val="24"/>
          <w:szCs w:val="24"/>
        </w:rPr>
        <w:t>(manufacturer model E)</w:t>
      </w:r>
    </w:p>
    <w:tbl>
      <w:tblPr>
        <w:tblStyle w:val="TableGrid"/>
        <w:tblW w:w="0" w:type="auto"/>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0"/>
        <w:gridCol w:w="1733"/>
        <w:gridCol w:w="3117"/>
      </w:tblGrid>
      <w:tr w:rsidR="00037A08" w:rsidRPr="00964AC9" w14:paraId="653A602E" w14:textId="77777777" w:rsidTr="00924A30">
        <w:tc>
          <w:tcPr>
            <w:tcW w:w="4500" w:type="dxa"/>
            <w:tcBorders>
              <w:top w:val="single" w:sz="4" w:space="0" w:color="auto"/>
              <w:bottom w:val="single" w:sz="4" w:space="0" w:color="auto"/>
              <w:right w:val="nil"/>
            </w:tcBorders>
          </w:tcPr>
          <w:p w14:paraId="13A34B13" w14:textId="77777777" w:rsidR="00037A08" w:rsidRPr="00964AC9" w:rsidRDefault="00037A08" w:rsidP="00924A30">
            <w:pPr>
              <w:rPr>
                <w:b/>
              </w:rPr>
            </w:pPr>
            <w:r w:rsidRPr="00964AC9">
              <w:rPr>
                <w:b/>
              </w:rPr>
              <w:t>Measurement Technique</w:t>
            </w:r>
          </w:p>
        </w:tc>
        <w:tc>
          <w:tcPr>
            <w:tcW w:w="1733" w:type="dxa"/>
            <w:tcBorders>
              <w:top w:val="single" w:sz="4" w:space="0" w:color="auto"/>
              <w:left w:val="nil"/>
              <w:bottom w:val="single" w:sz="4" w:space="0" w:color="auto"/>
              <w:right w:val="nil"/>
            </w:tcBorders>
          </w:tcPr>
          <w:p w14:paraId="7A83C694" w14:textId="77777777" w:rsidR="00037A08" w:rsidRPr="00964AC9" w:rsidRDefault="00037A08" w:rsidP="00924A30">
            <w:pPr>
              <w:jc w:val="center"/>
              <w:rPr>
                <w:b/>
              </w:rPr>
            </w:pPr>
            <w:r w:rsidRPr="00964AC9">
              <w:rPr>
                <w:b/>
              </w:rPr>
              <w:t>Within unit SD</w:t>
            </w:r>
          </w:p>
        </w:tc>
        <w:tc>
          <w:tcPr>
            <w:tcW w:w="3117" w:type="dxa"/>
            <w:tcBorders>
              <w:top w:val="single" w:sz="4" w:space="0" w:color="auto"/>
              <w:left w:val="nil"/>
              <w:bottom w:val="single" w:sz="4" w:space="0" w:color="auto"/>
            </w:tcBorders>
          </w:tcPr>
          <w:p w14:paraId="2C662230" w14:textId="31532F98" w:rsidR="00037A08" w:rsidRPr="00964AC9" w:rsidRDefault="00037A08" w:rsidP="00924A30">
            <w:pPr>
              <w:jc w:val="center"/>
              <w:rPr>
                <w:b/>
              </w:rPr>
            </w:pPr>
            <w:r>
              <w:rPr>
                <w:b/>
              </w:rPr>
              <w:t xml:space="preserve">95% </w:t>
            </w:r>
            <w:r w:rsidRPr="00964AC9">
              <w:rPr>
                <w:b/>
              </w:rPr>
              <w:t>Confidence Interval</w:t>
            </w:r>
          </w:p>
        </w:tc>
      </w:tr>
      <w:tr w:rsidR="00037A08" w14:paraId="75675991" w14:textId="77777777" w:rsidTr="00924A30">
        <w:tc>
          <w:tcPr>
            <w:tcW w:w="4500" w:type="dxa"/>
            <w:tcBorders>
              <w:top w:val="single" w:sz="4" w:space="0" w:color="auto"/>
              <w:right w:val="nil"/>
            </w:tcBorders>
          </w:tcPr>
          <w:p w14:paraId="0B88AF43" w14:textId="77777777" w:rsidR="00037A08" w:rsidRPr="002A664A" w:rsidRDefault="00037A08" w:rsidP="00924A30">
            <w:r w:rsidRPr="002A664A">
              <w:t xml:space="preserve">Intake volume </w:t>
            </w:r>
            <w:r>
              <w:t>hotwire anemometer</w:t>
            </w:r>
          </w:p>
        </w:tc>
        <w:tc>
          <w:tcPr>
            <w:tcW w:w="1733" w:type="dxa"/>
            <w:tcBorders>
              <w:top w:val="single" w:sz="4" w:space="0" w:color="auto"/>
              <w:left w:val="nil"/>
              <w:right w:val="nil"/>
            </w:tcBorders>
          </w:tcPr>
          <w:p w14:paraId="15B85C0F" w14:textId="77777777" w:rsidR="00037A08" w:rsidRPr="002A664A" w:rsidRDefault="00037A08" w:rsidP="00924A30">
            <w:pPr>
              <w:jc w:val="center"/>
            </w:pPr>
            <w:r w:rsidRPr="002A664A">
              <w:t>252</w:t>
            </w:r>
            <w:r>
              <w:t>.1</w:t>
            </w:r>
          </w:p>
        </w:tc>
        <w:tc>
          <w:tcPr>
            <w:tcW w:w="3117" w:type="dxa"/>
            <w:tcBorders>
              <w:top w:val="single" w:sz="4" w:space="0" w:color="auto"/>
              <w:left w:val="nil"/>
            </w:tcBorders>
          </w:tcPr>
          <w:p w14:paraId="5CB06033" w14:textId="77777777" w:rsidR="00037A08" w:rsidRPr="002A664A" w:rsidRDefault="00037A08" w:rsidP="00924A30">
            <w:pPr>
              <w:jc w:val="center"/>
            </w:pPr>
            <w:r w:rsidRPr="002A664A">
              <w:t>241.7-295.9</w:t>
            </w:r>
          </w:p>
        </w:tc>
      </w:tr>
      <w:tr w:rsidR="00037A08" w14:paraId="0FC7279C" w14:textId="77777777" w:rsidTr="00924A30">
        <w:tc>
          <w:tcPr>
            <w:tcW w:w="4500" w:type="dxa"/>
            <w:tcBorders>
              <w:top w:val="nil"/>
              <w:bottom w:val="nil"/>
              <w:right w:val="nil"/>
            </w:tcBorders>
          </w:tcPr>
          <w:p w14:paraId="18E4161A" w14:textId="77777777" w:rsidR="00037A08" w:rsidRPr="00A52538" w:rsidRDefault="00037A08" w:rsidP="00924A30">
            <w:r>
              <w:t xml:space="preserve">Exhaust volume hotwire anemometer </w:t>
            </w:r>
          </w:p>
        </w:tc>
        <w:tc>
          <w:tcPr>
            <w:tcW w:w="1733" w:type="dxa"/>
            <w:tcBorders>
              <w:top w:val="nil"/>
              <w:left w:val="nil"/>
              <w:bottom w:val="nil"/>
              <w:right w:val="nil"/>
            </w:tcBorders>
          </w:tcPr>
          <w:p w14:paraId="013091D5" w14:textId="77777777" w:rsidR="00037A08" w:rsidRPr="00A52538" w:rsidRDefault="00037A08" w:rsidP="00924A30">
            <w:pPr>
              <w:jc w:val="center"/>
            </w:pPr>
            <w:r>
              <w:t>409.8</w:t>
            </w:r>
          </w:p>
        </w:tc>
        <w:tc>
          <w:tcPr>
            <w:tcW w:w="3117" w:type="dxa"/>
            <w:tcBorders>
              <w:top w:val="nil"/>
              <w:left w:val="nil"/>
              <w:bottom w:val="nil"/>
            </w:tcBorders>
          </w:tcPr>
          <w:p w14:paraId="3F573633" w14:textId="77777777" w:rsidR="00037A08" w:rsidRPr="002A664A" w:rsidRDefault="00037A08" w:rsidP="00924A30">
            <w:pPr>
              <w:jc w:val="center"/>
            </w:pPr>
            <w:r w:rsidRPr="002A664A">
              <w:t>349.2-480.9</w:t>
            </w:r>
          </w:p>
        </w:tc>
      </w:tr>
      <w:tr w:rsidR="00037A08" w14:paraId="03E669D1" w14:textId="77777777" w:rsidTr="00924A30">
        <w:tc>
          <w:tcPr>
            <w:tcW w:w="4500" w:type="dxa"/>
            <w:tcBorders>
              <w:top w:val="nil"/>
              <w:bottom w:val="dashSmallGap" w:sz="4" w:space="0" w:color="auto"/>
              <w:right w:val="nil"/>
            </w:tcBorders>
          </w:tcPr>
          <w:p w14:paraId="66474BE2" w14:textId="77777777" w:rsidR="00037A08" w:rsidRDefault="00037A08" w:rsidP="00924A30">
            <w:r>
              <w:t>Center sector volume hotwire anemometer</w:t>
            </w:r>
          </w:p>
        </w:tc>
        <w:tc>
          <w:tcPr>
            <w:tcW w:w="1733" w:type="dxa"/>
            <w:tcBorders>
              <w:top w:val="nil"/>
              <w:left w:val="nil"/>
              <w:bottom w:val="dashSmallGap" w:sz="4" w:space="0" w:color="auto"/>
              <w:right w:val="nil"/>
            </w:tcBorders>
          </w:tcPr>
          <w:p w14:paraId="5837107D" w14:textId="77777777" w:rsidR="00037A08" w:rsidRDefault="00037A08" w:rsidP="00924A30">
            <w:pPr>
              <w:jc w:val="center"/>
            </w:pPr>
            <w:r>
              <w:t>228.4</w:t>
            </w:r>
          </w:p>
        </w:tc>
        <w:tc>
          <w:tcPr>
            <w:tcW w:w="3117" w:type="dxa"/>
            <w:tcBorders>
              <w:top w:val="nil"/>
              <w:left w:val="nil"/>
              <w:bottom w:val="dashSmallGap" w:sz="4" w:space="0" w:color="auto"/>
            </w:tcBorders>
          </w:tcPr>
          <w:p w14:paraId="5380811F" w14:textId="77777777" w:rsidR="00037A08" w:rsidRPr="002A664A" w:rsidRDefault="00037A08" w:rsidP="00924A30">
            <w:pPr>
              <w:jc w:val="center"/>
            </w:pPr>
            <w:r>
              <w:t>194.4-268.2</w:t>
            </w:r>
          </w:p>
        </w:tc>
      </w:tr>
      <w:tr w:rsidR="00037A08" w14:paraId="3BADEA74" w14:textId="77777777" w:rsidTr="00924A30">
        <w:tc>
          <w:tcPr>
            <w:tcW w:w="4500" w:type="dxa"/>
            <w:tcBorders>
              <w:top w:val="dashSmallGap" w:sz="4" w:space="0" w:color="auto"/>
              <w:right w:val="nil"/>
            </w:tcBorders>
          </w:tcPr>
          <w:p w14:paraId="39762B74" w14:textId="77777777" w:rsidR="00037A08" w:rsidRDefault="00037A08" w:rsidP="00924A30">
            <w:r>
              <w:t>Intake volume balometer</w:t>
            </w:r>
          </w:p>
        </w:tc>
        <w:tc>
          <w:tcPr>
            <w:tcW w:w="1733" w:type="dxa"/>
            <w:tcBorders>
              <w:top w:val="dashSmallGap" w:sz="4" w:space="0" w:color="auto"/>
              <w:left w:val="nil"/>
              <w:right w:val="nil"/>
            </w:tcBorders>
          </w:tcPr>
          <w:p w14:paraId="056DC148" w14:textId="77777777" w:rsidR="00037A08" w:rsidRDefault="00037A08" w:rsidP="00924A30">
            <w:pPr>
              <w:jc w:val="center"/>
            </w:pPr>
            <w:r>
              <w:t>272.4</w:t>
            </w:r>
          </w:p>
        </w:tc>
        <w:tc>
          <w:tcPr>
            <w:tcW w:w="3117" w:type="dxa"/>
            <w:tcBorders>
              <w:top w:val="dashSmallGap" w:sz="4" w:space="0" w:color="auto"/>
              <w:left w:val="nil"/>
            </w:tcBorders>
          </w:tcPr>
          <w:p w14:paraId="5E9CAD36" w14:textId="77777777" w:rsidR="00037A08" w:rsidRPr="002A664A" w:rsidRDefault="00037A08" w:rsidP="00924A30">
            <w:pPr>
              <w:jc w:val="center"/>
            </w:pPr>
            <w:r w:rsidRPr="002A664A">
              <w:t>238.6-310.9</w:t>
            </w:r>
          </w:p>
        </w:tc>
      </w:tr>
      <w:tr w:rsidR="00037A08" w14:paraId="5512E5C7" w14:textId="77777777" w:rsidTr="00924A30">
        <w:tc>
          <w:tcPr>
            <w:tcW w:w="4500" w:type="dxa"/>
            <w:tcBorders>
              <w:top w:val="nil"/>
              <w:bottom w:val="single" w:sz="4" w:space="0" w:color="auto"/>
              <w:right w:val="nil"/>
            </w:tcBorders>
          </w:tcPr>
          <w:p w14:paraId="1A0824F5" w14:textId="77777777" w:rsidR="00037A08" w:rsidRDefault="00037A08" w:rsidP="00924A30">
            <w:r>
              <w:t>Exhaust volume balometer</w:t>
            </w:r>
          </w:p>
        </w:tc>
        <w:tc>
          <w:tcPr>
            <w:tcW w:w="1733" w:type="dxa"/>
            <w:tcBorders>
              <w:top w:val="nil"/>
              <w:left w:val="nil"/>
              <w:bottom w:val="single" w:sz="4" w:space="0" w:color="auto"/>
              <w:right w:val="nil"/>
            </w:tcBorders>
          </w:tcPr>
          <w:p w14:paraId="457E830D" w14:textId="77777777" w:rsidR="00037A08" w:rsidRDefault="00037A08" w:rsidP="00924A30">
            <w:pPr>
              <w:jc w:val="center"/>
            </w:pPr>
            <w:r>
              <w:t>303.1</w:t>
            </w:r>
          </w:p>
        </w:tc>
        <w:tc>
          <w:tcPr>
            <w:tcW w:w="3117" w:type="dxa"/>
            <w:tcBorders>
              <w:top w:val="nil"/>
              <w:left w:val="nil"/>
              <w:bottom w:val="single" w:sz="4" w:space="0" w:color="auto"/>
            </w:tcBorders>
          </w:tcPr>
          <w:p w14:paraId="21765E78" w14:textId="77777777" w:rsidR="00037A08" w:rsidRPr="002A664A" w:rsidRDefault="00037A08" w:rsidP="00924A30">
            <w:pPr>
              <w:jc w:val="center"/>
            </w:pPr>
            <w:r w:rsidRPr="002A664A">
              <w:t>265.4-346.1</w:t>
            </w:r>
          </w:p>
        </w:tc>
      </w:tr>
    </w:tbl>
    <w:p w14:paraId="7CBB5D02" w14:textId="11E0826A" w:rsidR="00AA6815" w:rsidRDefault="00037A08" w:rsidP="00AA6815">
      <w:r>
        <w:tab/>
      </w:r>
    </w:p>
    <w:p w14:paraId="05A42813" w14:textId="77777777" w:rsidR="008D58B6" w:rsidRDefault="008D58B6" w:rsidP="00AA6815"/>
    <w:p w14:paraId="2AEF4019" w14:textId="4843EAF0" w:rsidR="00285917" w:rsidRPr="004E3FFC" w:rsidRDefault="00285917" w:rsidP="00285917">
      <w:pPr>
        <w:spacing w:after="160" w:line="259" w:lineRule="auto"/>
        <w:jc w:val="center"/>
        <w:rPr>
          <w:color w:val="000000" w:themeColor="text1"/>
        </w:rPr>
      </w:pPr>
      <w:r w:rsidRPr="004E3FFC">
        <w:rPr>
          <w:color w:val="000000" w:themeColor="text1"/>
        </w:rPr>
        <w:t xml:space="preserve">Table </w:t>
      </w:r>
      <w:r>
        <w:rPr>
          <w:color w:val="000000" w:themeColor="text1"/>
        </w:rPr>
        <w:t>3</w:t>
      </w:r>
      <w:r w:rsidRPr="004E3FFC">
        <w:rPr>
          <w:color w:val="000000" w:themeColor="text1"/>
        </w:rPr>
        <w:t xml:space="preserve">. Face velocity measured at 9 filter sectors on PHEAF manufacturer model E </w:t>
      </w:r>
      <w:r w:rsidRPr="004E3FFC">
        <w:rPr>
          <w:color w:val="000000" w:themeColor="text1"/>
        </w:rPr>
        <w:br/>
        <w:t>[mean (</w:t>
      </w:r>
      <w:r>
        <w:rPr>
          <w:color w:val="000000" w:themeColor="text1"/>
        </w:rPr>
        <w:t>C</w:t>
      </w:r>
      <w:r w:rsidRPr="004E3FFC">
        <w:rPr>
          <w:color w:val="000000" w:themeColor="text1"/>
        </w:rPr>
        <w:t>V</w:t>
      </w:r>
      <w:r>
        <w:rPr>
          <w:color w:val="000000" w:themeColor="text1"/>
        </w:rPr>
        <w:t>)</w:t>
      </w:r>
      <w:r>
        <w:rPr>
          <w:color w:val="000000" w:themeColor="text1"/>
        </w:rPr>
        <w:t>]</w:t>
      </w:r>
    </w:p>
    <w:tbl>
      <w:tblPr>
        <w:tblStyle w:val="TableGrid"/>
        <w:tblW w:w="3864" w:type="dxa"/>
        <w:jc w:val="center"/>
        <w:tblLayout w:type="fixed"/>
        <w:tblLook w:val="04A0" w:firstRow="1" w:lastRow="0" w:firstColumn="1" w:lastColumn="0" w:noHBand="0" w:noVBand="1"/>
      </w:tblPr>
      <w:tblGrid>
        <w:gridCol w:w="1288"/>
        <w:gridCol w:w="1288"/>
        <w:gridCol w:w="1288"/>
      </w:tblGrid>
      <w:tr w:rsidR="00285917" w:rsidRPr="00F25A2F" w14:paraId="5A64547F" w14:textId="77777777" w:rsidTr="00285917">
        <w:trPr>
          <w:trHeight w:val="1127"/>
          <w:jc w:val="center"/>
        </w:trPr>
        <w:tc>
          <w:tcPr>
            <w:tcW w:w="1288" w:type="dxa"/>
          </w:tcPr>
          <w:p w14:paraId="377AC0B8" w14:textId="77777777" w:rsidR="00285917" w:rsidRPr="007B147C" w:rsidRDefault="00285917" w:rsidP="00924A30">
            <w:pPr>
              <w:jc w:val="center"/>
              <w:rPr>
                <w:b/>
              </w:rPr>
            </w:pPr>
            <w:r w:rsidRPr="007B147C">
              <w:rPr>
                <w:b/>
              </w:rPr>
              <w:t>Sector 1</w:t>
            </w:r>
          </w:p>
          <w:p w14:paraId="7B40312D" w14:textId="77777777" w:rsidR="00285917" w:rsidRPr="007B147C" w:rsidRDefault="00285917" w:rsidP="00924A30">
            <w:pPr>
              <w:jc w:val="center"/>
            </w:pPr>
            <w:r w:rsidRPr="007B147C">
              <w:t>295.0</w:t>
            </w:r>
          </w:p>
          <w:p w14:paraId="68AB7F7C" w14:textId="77777777" w:rsidR="00285917" w:rsidRPr="007B147C" w:rsidRDefault="00285917" w:rsidP="00924A30">
            <w:pPr>
              <w:jc w:val="center"/>
            </w:pPr>
            <w:r>
              <w:t>(43.9)</w:t>
            </w:r>
          </w:p>
          <w:p w14:paraId="1646A6DE" w14:textId="77777777" w:rsidR="00285917" w:rsidRPr="007B147C" w:rsidRDefault="00285917" w:rsidP="00924A30">
            <w:pPr>
              <w:jc w:val="center"/>
            </w:pPr>
          </w:p>
        </w:tc>
        <w:tc>
          <w:tcPr>
            <w:tcW w:w="1288" w:type="dxa"/>
          </w:tcPr>
          <w:p w14:paraId="2F7C5EED" w14:textId="77777777" w:rsidR="00285917" w:rsidRPr="007B147C" w:rsidRDefault="00285917" w:rsidP="00924A30">
            <w:pPr>
              <w:jc w:val="center"/>
              <w:rPr>
                <w:b/>
              </w:rPr>
            </w:pPr>
            <w:r w:rsidRPr="007B147C">
              <w:rPr>
                <w:b/>
              </w:rPr>
              <w:t>Sector 2</w:t>
            </w:r>
          </w:p>
          <w:p w14:paraId="5152807D" w14:textId="77777777" w:rsidR="00285917" w:rsidRPr="007B147C" w:rsidRDefault="00285917" w:rsidP="00924A30">
            <w:pPr>
              <w:jc w:val="center"/>
            </w:pPr>
            <w:r w:rsidRPr="007B147C">
              <w:t>297.2</w:t>
            </w:r>
          </w:p>
          <w:p w14:paraId="651825CE" w14:textId="77777777" w:rsidR="00285917" w:rsidRPr="007B147C" w:rsidRDefault="00285917" w:rsidP="00924A30">
            <w:pPr>
              <w:jc w:val="center"/>
            </w:pPr>
            <w:r w:rsidRPr="007B147C">
              <w:t>(</w:t>
            </w:r>
            <w:r>
              <w:t>41.3</w:t>
            </w:r>
            <w:r w:rsidRPr="007B147C">
              <w:t>)</w:t>
            </w:r>
          </w:p>
        </w:tc>
        <w:tc>
          <w:tcPr>
            <w:tcW w:w="1288" w:type="dxa"/>
          </w:tcPr>
          <w:p w14:paraId="6A6F4D57" w14:textId="77777777" w:rsidR="00285917" w:rsidRPr="007B147C" w:rsidRDefault="00285917" w:rsidP="00924A30">
            <w:pPr>
              <w:jc w:val="center"/>
              <w:rPr>
                <w:b/>
              </w:rPr>
            </w:pPr>
            <w:r w:rsidRPr="007B147C">
              <w:rPr>
                <w:b/>
              </w:rPr>
              <w:t>Sector 3</w:t>
            </w:r>
          </w:p>
          <w:p w14:paraId="4AF6E5F6" w14:textId="77777777" w:rsidR="00285917" w:rsidRPr="007B147C" w:rsidRDefault="00285917" w:rsidP="00924A30">
            <w:pPr>
              <w:jc w:val="center"/>
            </w:pPr>
            <w:r w:rsidRPr="007B147C">
              <w:t>296.8</w:t>
            </w:r>
          </w:p>
          <w:p w14:paraId="7CE0E2A8" w14:textId="77777777" w:rsidR="00285917" w:rsidRPr="007B147C" w:rsidRDefault="00285917" w:rsidP="00924A30">
            <w:pPr>
              <w:jc w:val="center"/>
            </w:pPr>
            <w:r w:rsidRPr="007B147C">
              <w:t>(</w:t>
            </w:r>
            <w:r>
              <w:t>41.6</w:t>
            </w:r>
            <w:r w:rsidRPr="007B147C">
              <w:t>)</w:t>
            </w:r>
          </w:p>
        </w:tc>
      </w:tr>
      <w:tr w:rsidR="00285917" w:rsidRPr="00F25A2F" w14:paraId="7023D7E6" w14:textId="77777777" w:rsidTr="00285917">
        <w:trPr>
          <w:trHeight w:val="1127"/>
          <w:jc w:val="center"/>
        </w:trPr>
        <w:tc>
          <w:tcPr>
            <w:tcW w:w="1288" w:type="dxa"/>
          </w:tcPr>
          <w:p w14:paraId="560A6394" w14:textId="77777777" w:rsidR="00285917" w:rsidRPr="007B147C" w:rsidRDefault="00285917" w:rsidP="00924A30">
            <w:pPr>
              <w:jc w:val="center"/>
              <w:rPr>
                <w:b/>
              </w:rPr>
            </w:pPr>
            <w:r w:rsidRPr="007B147C">
              <w:rPr>
                <w:b/>
              </w:rPr>
              <w:t>Sector 4</w:t>
            </w:r>
          </w:p>
          <w:p w14:paraId="679AFDA1" w14:textId="77777777" w:rsidR="00285917" w:rsidRPr="007B147C" w:rsidRDefault="00285917" w:rsidP="00924A30">
            <w:pPr>
              <w:jc w:val="center"/>
            </w:pPr>
            <w:r w:rsidRPr="007B147C">
              <w:t>287.2</w:t>
            </w:r>
          </w:p>
          <w:p w14:paraId="4000F3A9" w14:textId="77777777" w:rsidR="00285917" w:rsidRPr="007B147C" w:rsidRDefault="00285917" w:rsidP="00924A30">
            <w:pPr>
              <w:jc w:val="center"/>
            </w:pPr>
            <w:r w:rsidRPr="007B147C">
              <w:t>(</w:t>
            </w:r>
            <w:r>
              <w:t>42.9</w:t>
            </w:r>
            <w:r w:rsidRPr="007B147C">
              <w:t>)</w:t>
            </w:r>
          </w:p>
        </w:tc>
        <w:tc>
          <w:tcPr>
            <w:tcW w:w="1288" w:type="dxa"/>
          </w:tcPr>
          <w:p w14:paraId="7F9082FE" w14:textId="77777777" w:rsidR="00285917" w:rsidRPr="007B147C" w:rsidRDefault="00285917" w:rsidP="00924A30">
            <w:pPr>
              <w:jc w:val="center"/>
              <w:rPr>
                <w:b/>
              </w:rPr>
            </w:pPr>
            <w:r w:rsidRPr="007B147C">
              <w:rPr>
                <w:b/>
              </w:rPr>
              <w:t>Sector 5</w:t>
            </w:r>
          </w:p>
          <w:p w14:paraId="65FE39FD" w14:textId="77777777" w:rsidR="00285917" w:rsidRPr="007B147C" w:rsidRDefault="00285917" w:rsidP="00924A30">
            <w:pPr>
              <w:jc w:val="center"/>
            </w:pPr>
            <w:r w:rsidRPr="007B147C">
              <w:t>279.2</w:t>
            </w:r>
          </w:p>
          <w:p w14:paraId="65039884" w14:textId="77777777" w:rsidR="00285917" w:rsidRPr="007B147C" w:rsidRDefault="00285917" w:rsidP="00924A30">
            <w:pPr>
              <w:jc w:val="center"/>
            </w:pPr>
            <w:r w:rsidRPr="007B147C">
              <w:t>(</w:t>
            </w:r>
            <w:r>
              <w:t>37.8</w:t>
            </w:r>
            <w:r w:rsidRPr="007B147C">
              <w:t>)</w:t>
            </w:r>
          </w:p>
        </w:tc>
        <w:tc>
          <w:tcPr>
            <w:tcW w:w="1288" w:type="dxa"/>
          </w:tcPr>
          <w:p w14:paraId="55FEF896" w14:textId="77777777" w:rsidR="00285917" w:rsidRPr="007B147C" w:rsidRDefault="00285917" w:rsidP="00924A30">
            <w:pPr>
              <w:jc w:val="center"/>
              <w:rPr>
                <w:b/>
              </w:rPr>
            </w:pPr>
            <w:r w:rsidRPr="007B147C">
              <w:rPr>
                <w:b/>
              </w:rPr>
              <w:t>Sector 6</w:t>
            </w:r>
          </w:p>
          <w:p w14:paraId="31937D44" w14:textId="77777777" w:rsidR="00285917" w:rsidRPr="007B147C" w:rsidRDefault="00285917" w:rsidP="00924A30">
            <w:pPr>
              <w:jc w:val="center"/>
            </w:pPr>
            <w:r w:rsidRPr="007B147C">
              <w:t>287.3</w:t>
            </w:r>
          </w:p>
          <w:p w14:paraId="02396D54" w14:textId="77777777" w:rsidR="00285917" w:rsidRPr="007B147C" w:rsidRDefault="00285917" w:rsidP="00924A30">
            <w:pPr>
              <w:jc w:val="center"/>
            </w:pPr>
            <w:r w:rsidRPr="007B147C">
              <w:t>(</w:t>
            </w:r>
            <w:r>
              <w:t>40.6</w:t>
            </w:r>
            <w:r w:rsidRPr="007B147C">
              <w:t>)</w:t>
            </w:r>
          </w:p>
        </w:tc>
      </w:tr>
      <w:tr w:rsidR="00285917" w:rsidRPr="00F25A2F" w14:paraId="5C4A54EF" w14:textId="77777777" w:rsidTr="00285917">
        <w:trPr>
          <w:trHeight w:val="1127"/>
          <w:jc w:val="center"/>
        </w:trPr>
        <w:tc>
          <w:tcPr>
            <w:tcW w:w="1288" w:type="dxa"/>
          </w:tcPr>
          <w:p w14:paraId="2A1E8F17" w14:textId="77777777" w:rsidR="00285917" w:rsidRPr="007B147C" w:rsidRDefault="00285917" w:rsidP="00924A30">
            <w:pPr>
              <w:jc w:val="center"/>
              <w:rPr>
                <w:b/>
              </w:rPr>
            </w:pPr>
            <w:r w:rsidRPr="007B147C">
              <w:rPr>
                <w:b/>
              </w:rPr>
              <w:t>Sector 7</w:t>
            </w:r>
          </w:p>
          <w:p w14:paraId="71642B90" w14:textId="77777777" w:rsidR="00285917" w:rsidRPr="007B147C" w:rsidRDefault="00285917" w:rsidP="00924A30">
            <w:pPr>
              <w:jc w:val="center"/>
            </w:pPr>
            <w:r w:rsidRPr="007B147C">
              <w:t>290.2</w:t>
            </w:r>
          </w:p>
          <w:p w14:paraId="2AE814B9" w14:textId="77777777" w:rsidR="00285917" w:rsidRPr="007B147C" w:rsidRDefault="00285917" w:rsidP="00924A30">
            <w:pPr>
              <w:jc w:val="center"/>
            </w:pPr>
            <w:r w:rsidRPr="007B147C">
              <w:t>(</w:t>
            </w:r>
            <w:r>
              <w:t>42.1</w:t>
            </w:r>
            <w:r w:rsidRPr="007B147C">
              <w:t>)</w:t>
            </w:r>
          </w:p>
        </w:tc>
        <w:tc>
          <w:tcPr>
            <w:tcW w:w="1288" w:type="dxa"/>
          </w:tcPr>
          <w:p w14:paraId="246FB5C8" w14:textId="77777777" w:rsidR="00285917" w:rsidRPr="007B147C" w:rsidRDefault="00285917" w:rsidP="00924A30">
            <w:pPr>
              <w:jc w:val="center"/>
              <w:rPr>
                <w:b/>
              </w:rPr>
            </w:pPr>
            <w:r w:rsidRPr="007B147C">
              <w:rPr>
                <w:b/>
              </w:rPr>
              <w:t>Sector 8</w:t>
            </w:r>
          </w:p>
          <w:p w14:paraId="6C9D7273" w14:textId="77777777" w:rsidR="00285917" w:rsidRPr="007B147C" w:rsidRDefault="00285917" w:rsidP="00924A30">
            <w:pPr>
              <w:jc w:val="center"/>
            </w:pPr>
            <w:r w:rsidRPr="007B147C">
              <w:t>283.2</w:t>
            </w:r>
          </w:p>
          <w:p w14:paraId="6F3C99D7" w14:textId="77777777" w:rsidR="00285917" w:rsidRPr="007B147C" w:rsidRDefault="00285917" w:rsidP="00924A30">
            <w:pPr>
              <w:jc w:val="center"/>
            </w:pPr>
            <w:r w:rsidRPr="007B147C">
              <w:t>(</w:t>
            </w:r>
            <w:r>
              <w:t>38.6</w:t>
            </w:r>
            <w:r w:rsidRPr="007B147C">
              <w:t>)</w:t>
            </w:r>
          </w:p>
        </w:tc>
        <w:tc>
          <w:tcPr>
            <w:tcW w:w="1288" w:type="dxa"/>
          </w:tcPr>
          <w:p w14:paraId="02E6B4E3" w14:textId="77777777" w:rsidR="00285917" w:rsidRPr="007B147C" w:rsidRDefault="00285917" w:rsidP="00924A30">
            <w:pPr>
              <w:jc w:val="center"/>
              <w:rPr>
                <w:b/>
              </w:rPr>
            </w:pPr>
            <w:r w:rsidRPr="007B147C">
              <w:rPr>
                <w:b/>
              </w:rPr>
              <w:t>Sector 9</w:t>
            </w:r>
          </w:p>
          <w:p w14:paraId="67B60B9B" w14:textId="77777777" w:rsidR="00285917" w:rsidRPr="007B147C" w:rsidRDefault="00285917" w:rsidP="00924A30">
            <w:pPr>
              <w:jc w:val="center"/>
            </w:pPr>
            <w:r w:rsidRPr="007B147C">
              <w:t>285.5</w:t>
            </w:r>
          </w:p>
          <w:p w14:paraId="4DE81A6B" w14:textId="77777777" w:rsidR="00285917" w:rsidRPr="007B147C" w:rsidRDefault="00285917" w:rsidP="00924A30">
            <w:pPr>
              <w:jc w:val="center"/>
            </w:pPr>
            <w:r w:rsidRPr="007B147C">
              <w:t>(</w:t>
            </w:r>
            <w:r>
              <w:t>40.3</w:t>
            </w:r>
            <w:r w:rsidRPr="007B147C">
              <w:t>)</w:t>
            </w:r>
          </w:p>
        </w:tc>
      </w:tr>
    </w:tbl>
    <w:p w14:paraId="5FD288FE" w14:textId="77777777" w:rsidR="00A32BF8" w:rsidRDefault="00A32BF8" w:rsidP="00AA6815"/>
    <w:p w14:paraId="2ADE73FB" w14:textId="77777777" w:rsidR="00A32BF8" w:rsidRPr="00A32BF8" w:rsidRDefault="00A32BF8" w:rsidP="00AA6815">
      <w:pPr>
        <w:sectPr w:rsidR="00A32BF8" w:rsidRPr="00A32BF8" w:rsidSect="00003403">
          <w:pgSz w:w="12240" w:h="15840"/>
          <w:pgMar w:top="1440" w:right="1440" w:bottom="1440" w:left="1440" w:header="720" w:footer="720" w:gutter="0"/>
          <w:cols w:space="720"/>
          <w:docGrid w:linePitch="360"/>
        </w:sectPr>
      </w:pPr>
    </w:p>
    <w:p w14:paraId="6CD79A89" w14:textId="29F8653A" w:rsidR="00F7176B" w:rsidRDefault="00A32BF8" w:rsidP="008E2869">
      <w:pPr>
        <w:rPr>
          <w:b/>
          <w:bCs/>
        </w:rPr>
      </w:pPr>
      <w:r>
        <w:rPr>
          <w:b/>
          <w:bCs/>
        </w:rPr>
        <w:t>Relation between intake and exhaust measurements</w:t>
      </w:r>
    </w:p>
    <w:p w14:paraId="331439C1" w14:textId="77777777" w:rsidR="00A32BF8" w:rsidRDefault="00A32BF8" w:rsidP="008E2869">
      <w:pPr>
        <w:rPr>
          <w:b/>
          <w:bCs/>
        </w:rPr>
      </w:pPr>
    </w:p>
    <w:p w14:paraId="395019D1" w14:textId="3DF3FFD9" w:rsidR="00A32BF8" w:rsidRDefault="00A32BF8" w:rsidP="008E2869">
      <w:r>
        <w:t xml:space="preserve">One would expect that for machines in good working order, the airflow measurements at the intake and exhaust would be similar. </w:t>
      </w:r>
      <w:r w:rsidR="003F7F80">
        <w:t xml:space="preserve">Figures 3 and 4 show the intake and exhaust airflow measurements at each test for PHEAF Model E units for </w:t>
      </w:r>
      <w:r w:rsidR="00E86860">
        <w:t>the hotwire anemometer and balometer respectively</w:t>
      </w:r>
      <w:r w:rsidR="003F7F80">
        <w:t xml:space="preserve">. We fit simple linear regression lines to the data. The hotwire anemometer shows increased outliers at lower intake airflow volumes. </w:t>
      </w:r>
      <w:r w:rsidR="003F7F80">
        <w:t>The slope of the line is 0.84 (95% CI 0.64-1.04</w:t>
      </w:r>
      <w:r w:rsidR="00E86860">
        <w:t>) showing</w:t>
      </w:r>
      <w:r w:rsidR="003F7F80">
        <w:t xml:space="preserve"> a strong positive relationship, </w:t>
      </w:r>
      <w:r w:rsidR="003F7F80">
        <w:t xml:space="preserve">but the regression line only explains 36% of the variability of the exhaust </w:t>
      </w:r>
      <w:r w:rsidR="00041E55">
        <w:t>measurements</w:t>
      </w:r>
      <w:r w:rsidR="003F7F80">
        <w:t xml:space="preserve">. </w:t>
      </w:r>
    </w:p>
    <w:p w14:paraId="2C483FF3" w14:textId="77777777" w:rsidR="003F7F80" w:rsidRDefault="003F7F80" w:rsidP="008E2869"/>
    <w:p w14:paraId="2EE472FB" w14:textId="77777777" w:rsidR="003F7F80" w:rsidRDefault="003F7F80" w:rsidP="003F7F80">
      <w:pPr>
        <w:keepNext/>
        <w:jc w:val="center"/>
      </w:pPr>
      <w:r w:rsidRPr="008A21DC">
        <w:rPr>
          <w:noProof/>
        </w:rPr>
        <w:drawing>
          <wp:inline distT="0" distB="0" distL="0" distR="0" wp14:anchorId="0FF3AD13" wp14:editId="12436502">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1B204C" w14:textId="040B574F" w:rsidR="003F7F80" w:rsidRDefault="003F7F80" w:rsidP="003F7F80">
      <w:pPr>
        <w:pStyle w:val="Caption"/>
        <w:jc w:val="center"/>
        <w:rPr>
          <w:rStyle w:val="CommentReference"/>
          <w:sz w:val="24"/>
        </w:rPr>
      </w:pPr>
      <w:r>
        <w:t>Figure 3: Simple linear regression model of intake volume and exhaust volume as measured by hotwire anemometer for PHEAF Model E</w:t>
      </w:r>
    </w:p>
    <w:p w14:paraId="3D58A5C2" w14:textId="0E5ACE28" w:rsidR="003F7F80" w:rsidRDefault="00041E55" w:rsidP="00041E55">
      <w:pPr>
        <w:rPr>
          <w:rStyle w:val="CommentReference"/>
          <w:sz w:val="24"/>
        </w:rPr>
      </w:pPr>
      <w:r>
        <w:rPr>
          <w:rStyle w:val="CommentReference"/>
          <w:sz w:val="24"/>
        </w:rPr>
        <w:t xml:space="preserve">The balometer shows a tight correspondence between intake and exhaust measurements. The slope of the regression line is 1.05 (95% </w:t>
      </w:r>
      <w:r>
        <w:t>CI 1.0-1.09)</w:t>
      </w:r>
      <w:r>
        <w:t>, and the regression explains 96% of the variability of the exhaust measurements</w:t>
      </w:r>
      <w:r w:rsidR="004029DC">
        <w:t>.</w:t>
      </w:r>
    </w:p>
    <w:p w14:paraId="32CB742C" w14:textId="77777777" w:rsidR="003F7F80" w:rsidRDefault="003F7F80" w:rsidP="003F7F80">
      <w:pPr>
        <w:keepNext/>
        <w:jc w:val="center"/>
      </w:pPr>
      <w:r w:rsidRPr="00A00F70">
        <w:rPr>
          <w:b/>
          <w:noProof/>
        </w:rPr>
        <w:drawing>
          <wp:inline distT="0" distB="0" distL="0" distR="0" wp14:anchorId="1B4FC8B0" wp14:editId="5ED2C71A">
            <wp:extent cx="4705350" cy="2505075"/>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817419" w14:textId="197152B8" w:rsidR="003F7F80" w:rsidRDefault="003F7F80" w:rsidP="003F7F80">
      <w:pPr>
        <w:pStyle w:val="Caption"/>
        <w:jc w:val="center"/>
        <w:rPr>
          <w:rStyle w:val="CommentReference"/>
          <w:b/>
          <w:sz w:val="24"/>
        </w:rPr>
      </w:pPr>
      <w:r>
        <w:t>Figure 4: Simple linear regression model of intake volume and exhaust volume as measured by balometer capture hood for PHEAF Model E</w:t>
      </w:r>
    </w:p>
    <w:p w14:paraId="67003E0A" w14:textId="499DE244" w:rsidR="003F7F80" w:rsidRDefault="004029DC" w:rsidP="003F7F80">
      <w:r>
        <w:t>This analysis is indicative of the fact that the balometer measurements are far less dependent on the location of measureme</w:t>
      </w:r>
      <w:r w:rsidR="00E86860">
        <w:t>nt that the hotwire anemometer, pointing to their consistency in making airflow measurements compared to the anemometer.</w:t>
      </w:r>
    </w:p>
    <w:p w14:paraId="4CA37EF1" w14:textId="77777777" w:rsidR="004029DC" w:rsidRDefault="004029DC" w:rsidP="003F7F80"/>
    <w:p w14:paraId="3D8D8562" w14:textId="77777777" w:rsidR="004029DC" w:rsidRDefault="004029DC" w:rsidP="004029DC">
      <w:pPr>
        <w:rPr>
          <w:b/>
        </w:rPr>
      </w:pPr>
      <w:r>
        <w:rPr>
          <w:b/>
        </w:rPr>
        <w:t>Significance of Volume Measurement</w:t>
      </w:r>
    </w:p>
    <w:p w14:paraId="7942DB0A" w14:textId="71716C06" w:rsidR="004029DC" w:rsidRDefault="004029DC" w:rsidP="004029DC">
      <w:r>
        <w:tab/>
        <w:t>The relationship between measured airflow and the calculated photometer s</w:t>
      </w:r>
      <w:r>
        <w:t>etting is illustrated in Table 4 and Table 5</w:t>
      </w:r>
      <w:r>
        <w:t>.  The airflow reference in the tables reflects the mean values reported in this study for intake volume by the hotwire anemometer (1,025 cfm) and exhaust volume by balometer capture hood (1,308 cfm). For this scenario</w:t>
      </w:r>
      <w:r>
        <w:t>,</w:t>
      </w:r>
      <w:r>
        <w:t xml:space="preserve"> the balometer capture hood is identified as the actual air volume value. Accordingly, an observed 0.03% particle penetration would classify the filter efficiency as 99.97%. However, if the actual airflow volume through the PHEAF was 1,308 cfm the corrected filter efficiency would be 99.96%. While the difference in % capture efficiency between the measured and actual values is less than 1%, the measured lower airflow would suggest the filter is more efficient than reality. </w:t>
      </w:r>
    </w:p>
    <w:p w14:paraId="14D9FD28" w14:textId="77777777" w:rsidR="004029DC" w:rsidRDefault="004029DC" w:rsidP="004029DC">
      <w:pPr>
        <w:rPr>
          <w:b/>
        </w:rPr>
      </w:pPr>
    </w:p>
    <w:p w14:paraId="09D19803" w14:textId="6C5B0332" w:rsidR="004029DC" w:rsidRPr="000954FA" w:rsidRDefault="004029DC" w:rsidP="004029DC">
      <w:pPr>
        <w:rPr>
          <w:color w:val="000000" w:themeColor="text1"/>
        </w:rPr>
      </w:pPr>
      <w:r>
        <w:rPr>
          <w:color w:val="000000" w:themeColor="text1"/>
        </w:rPr>
        <w:t>Table 4</w:t>
      </w:r>
      <w:r w:rsidRPr="000954FA">
        <w:rPr>
          <w:color w:val="000000" w:themeColor="text1"/>
        </w:rPr>
        <w:t xml:space="preserve">. Effect of volume measurement on percent capture efficiency when particle penetration is measured at 0.03% </w:t>
      </w:r>
    </w:p>
    <w:tbl>
      <w:tblPr>
        <w:tblpPr w:leftFromText="171" w:rightFromText="171" w:vertAnchor="text"/>
        <w:tblW w:w="0" w:type="auto"/>
        <w:tblCellMar>
          <w:left w:w="0" w:type="dxa"/>
          <w:right w:w="0" w:type="dxa"/>
        </w:tblCellMar>
        <w:tblLook w:val="04A0" w:firstRow="1" w:lastRow="0" w:firstColumn="1" w:lastColumn="0" w:noHBand="0" w:noVBand="1"/>
      </w:tblPr>
      <w:tblGrid>
        <w:gridCol w:w="2423"/>
        <w:gridCol w:w="3203"/>
        <w:gridCol w:w="3734"/>
      </w:tblGrid>
      <w:tr w:rsidR="004029DC" w:rsidRPr="0006020A" w14:paraId="01F00293" w14:textId="77777777" w:rsidTr="00924A30">
        <w:tc>
          <w:tcPr>
            <w:tcW w:w="2423" w:type="dxa"/>
            <w:tcBorders>
              <w:top w:val="single" w:sz="8" w:space="0" w:color="auto"/>
              <w:bottom w:val="single" w:sz="8" w:space="0" w:color="auto"/>
            </w:tcBorders>
            <w:tcMar>
              <w:top w:w="0" w:type="dxa"/>
              <w:left w:w="108" w:type="dxa"/>
              <w:bottom w:w="0" w:type="dxa"/>
              <w:right w:w="108" w:type="dxa"/>
            </w:tcMar>
          </w:tcPr>
          <w:p w14:paraId="48C17292" w14:textId="77777777" w:rsidR="004029DC" w:rsidRPr="0006020A" w:rsidRDefault="004029DC" w:rsidP="00924A30">
            <w:pPr>
              <w:rPr>
                <w:b/>
                <w:color w:val="000000" w:themeColor="text1"/>
              </w:rPr>
            </w:pPr>
            <w:r w:rsidRPr="0006020A">
              <w:rPr>
                <w:b/>
                <w:color w:val="000000" w:themeColor="text1"/>
              </w:rPr>
              <w:t>Parameter</w:t>
            </w:r>
          </w:p>
        </w:tc>
        <w:tc>
          <w:tcPr>
            <w:tcW w:w="3203" w:type="dxa"/>
            <w:tcBorders>
              <w:top w:val="single" w:sz="8" w:space="0" w:color="auto"/>
              <w:bottom w:val="single" w:sz="8" w:space="0" w:color="auto"/>
            </w:tcBorders>
            <w:tcMar>
              <w:top w:w="0" w:type="dxa"/>
              <w:left w:w="108" w:type="dxa"/>
              <w:bottom w:w="0" w:type="dxa"/>
              <w:right w:w="108" w:type="dxa"/>
            </w:tcMar>
            <w:hideMark/>
          </w:tcPr>
          <w:p w14:paraId="40552FD1" w14:textId="77777777" w:rsidR="004029DC" w:rsidRPr="0006020A" w:rsidRDefault="004029DC" w:rsidP="00924A30">
            <w:pPr>
              <w:jc w:val="center"/>
              <w:rPr>
                <w:b/>
                <w:color w:val="000000" w:themeColor="text1"/>
              </w:rPr>
            </w:pPr>
            <w:r w:rsidRPr="0006020A">
              <w:rPr>
                <w:b/>
                <w:color w:val="000000" w:themeColor="text1"/>
              </w:rPr>
              <w:t>M</w:t>
            </w:r>
            <w:r>
              <w:rPr>
                <w:b/>
                <w:color w:val="000000" w:themeColor="text1"/>
              </w:rPr>
              <w:t>easured</w:t>
            </w:r>
          </w:p>
        </w:tc>
        <w:tc>
          <w:tcPr>
            <w:tcW w:w="3734" w:type="dxa"/>
            <w:tcBorders>
              <w:top w:val="single" w:sz="8" w:space="0" w:color="auto"/>
              <w:bottom w:val="single" w:sz="8" w:space="0" w:color="auto"/>
            </w:tcBorders>
            <w:tcMar>
              <w:top w:w="0" w:type="dxa"/>
              <w:left w:w="108" w:type="dxa"/>
              <w:bottom w:w="0" w:type="dxa"/>
              <w:right w:w="108" w:type="dxa"/>
            </w:tcMar>
            <w:hideMark/>
          </w:tcPr>
          <w:p w14:paraId="1F184A88" w14:textId="77777777" w:rsidR="004029DC" w:rsidRPr="0006020A" w:rsidRDefault="004029DC" w:rsidP="00924A30">
            <w:pPr>
              <w:jc w:val="center"/>
              <w:rPr>
                <w:b/>
                <w:color w:val="000000" w:themeColor="text1"/>
              </w:rPr>
            </w:pPr>
            <w:r>
              <w:rPr>
                <w:b/>
                <w:color w:val="000000" w:themeColor="text1"/>
              </w:rPr>
              <w:t>Actual</w:t>
            </w:r>
          </w:p>
        </w:tc>
      </w:tr>
      <w:tr w:rsidR="004029DC" w:rsidRPr="0006020A" w14:paraId="4C478111" w14:textId="77777777" w:rsidTr="00924A30">
        <w:tc>
          <w:tcPr>
            <w:tcW w:w="2423" w:type="dxa"/>
            <w:tcBorders>
              <w:top w:val="single" w:sz="8" w:space="0" w:color="auto"/>
            </w:tcBorders>
            <w:tcMar>
              <w:top w:w="0" w:type="dxa"/>
              <w:left w:w="108" w:type="dxa"/>
              <w:bottom w:w="0" w:type="dxa"/>
              <w:right w:w="108" w:type="dxa"/>
            </w:tcMar>
            <w:hideMark/>
          </w:tcPr>
          <w:p w14:paraId="6F9F7999" w14:textId="77777777" w:rsidR="004029DC" w:rsidRPr="00F840DB" w:rsidRDefault="004029DC" w:rsidP="00924A30">
            <w:pPr>
              <w:rPr>
                <w:color w:val="000000" w:themeColor="text1"/>
              </w:rPr>
            </w:pPr>
            <w:r w:rsidRPr="00F840DB">
              <w:rPr>
                <w:color w:val="000000" w:themeColor="text1"/>
                <w:sz w:val="22"/>
                <w:szCs w:val="22"/>
              </w:rPr>
              <w:t>Airflow</w:t>
            </w:r>
          </w:p>
        </w:tc>
        <w:tc>
          <w:tcPr>
            <w:tcW w:w="3203" w:type="dxa"/>
            <w:tcBorders>
              <w:top w:val="single" w:sz="8" w:space="0" w:color="auto"/>
            </w:tcBorders>
            <w:tcMar>
              <w:top w:w="0" w:type="dxa"/>
              <w:left w:w="108" w:type="dxa"/>
              <w:bottom w:w="0" w:type="dxa"/>
              <w:right w:w="108" w:type="dxa"/>
            </w:tcMar>
            <w:hideMark/>
          </w:tcPr>
          <w:p w14:paraId="5408C544" w14:textId="77777777" w:rsidR="004029DC" w:rsidRPr="00F840DB" w:rsidRDefault="004029DC" w:rsidP="00924A30">
            <w:pPr>
              <w:jc w:val="center"/>
              <w:rPr>
                <w:color w:val="000000" w:themeColor="text1"/>
              </w:rPr>
            </w:pPr>
            <w:r w:rsidRPr="00F840DB">
              <w:rPr>
                <w:color w:val="000000" w:themeColor="text1"/>
                <w:sz w:val="22"/>
                <w:szCs w:val="22"/>
              </w:rPr>
              <w:t>1,025 cfm (hotwire anemometer)</w:t>
            </w:r>
          </w:p>
        </w:tc>
        <w:tc>
          <w:tcPr>
            <w:tcW w:w="3734" w:type="dxa"/>
            <w:tcBorders>
              <w:top w:val="single" w:sz="8" w:space="0" w:color="auto"/>
            </w:tcBorders>
            <w:tcMar>
              <w:top w:w="0" w:type="dxa"/>
              <w:left w:w="108" w:type="dxa"/>
              <w:bottom w:w="0" w:type="dxa"/>
              <w:right w:w="108" w:type="dxa"/>
            </w:tcMar>
            <w:hideMark/>
          </w:tcPr>
          <w:p w14:paraId="6F8494A5" w14:textId="77777777" w:rsidR="004029DC" w:rsidRPr="00F840DB" w:rsidRDefault="004029DC" w:rsidP="00924A30">
            <w:pPr>
              <w:jc w:val="center"/>
              <w:rPr>
                <w:color w:val="000000" w:themeColor="text1"/>
              </w:rPr>
            </w:pPr>
            <w:commentRangeStart w:id="4"/>
            <w:r w:rsidRPr="00F840DB">
              <w:rPr>
                <w:color w:val="000000" w:themeColor="text1"/>
                <w:sz w:val="22"/>
                <w:szCs w:val="22"/>
              </w:rPr>
              <w:t>1,308 cfm</w:t>
            </w:r>
            <w:commentRangeEnd w:id="4"/>
            <w:r>
              <w:rPr>
                <w:rStyle w:val="CommentReference"/>
                <w:rFonts w:eastAsia="Calibri" w:cs="Arial"/>
                <w:color w:val="000000"/>
              </w:rPr>
              <w:commentReference w:id="4"/>
            </w:r>
            <w:r w:rsidRPr="00F840DB">
              <w:rPr>
                <w:color w:val="000000" w:themeColor="text1"/>
                <w:sz w:val="22"/>
                <w:szCs w:val="22"/>
              </w:rPr>
              <w:t xml:space="preserve"> (balometer capture hood)</w:t>
            </w:r>
          </w:p>
        </w:tc>
      </w:tr>
      <w:tr w:rsidR="004029DC" w:rsidRPr="0006020A" w14:paraId="02B25D72" w14:textId="77777777" w:rsidTr="00924A30">
        <w:tc>
          <w:tcPr>
            <w:tcW w:w="2423" w:type="dxa"/>
            <w:tcBorders>
              <w:top w:val="nil"/>
            </w:tcBorders>
            <w:tcMar>
              <w:top w:w="0" w:type="dxa"/>
              <w:left w:w="108" w:type="dxa"/>
              <w:bottom w:w="0" w:type="dxa"/>
              <w:right w:w="108" w:type="dxa"/>
            </w:tcMar>
            <w:hideMark/>
          </w:tcPr>
          <w:p w14:paraId="6E2F3E38" w14:textId="77777777" w:rsidR="004029DC" w:rsidRPr="00F840DB" w:rsidRDefault="004029DC" w:rsidP="00924A30">
            <w:pPr>
              <w:rPr>
                <w:color w:val="000000" w:themeColor="text1"/>
              </w:rPr>
            </w:pPr>
            <w:r w:rsidRPr="00F840DB">
              <w:rPr>
                <w:color w:val="000000" w:themeColor="text1"/>
                <w:sz w:val="22"/>
                <w:szCs w:val="22"/>
              </w:rPr>
              <w:t>Photometer 100% setting</w:t>
            </w:r>
          </w:p>
        </w:tc>
        <w:tc>
          <w:tcPr>
            <w:tcW w:w="3203" w:type="dxa"/>
            <w:tcBorders>
              <w:top w:val="nil"/>
            </w:tcBorders>
            <w:tcMar>
              <w:top w:w="0" w:type="dxa"/>
              <w:left w:w="108" w:type="dxa"/>
              <w:bottom w:w="0" w:type="dxa"/>
              <w:right w:w="108" w:type="dxa"/>
            </w:tcMar>
            <w:hideMark/>
          </w:tcPr>
          <w:p w14:paraId="2572CA67" w14:textId="77777777" w:rsidR="004029DC" w:rsidRPr="00F840DB" w:rsidRDefault="004029DC" w:rsidP="00924A30">
            <w:pPr>
              <w:jc w:val="center"/>
              <w:rPr>
                <w:color w:val="000000" w:themeColor="text1"/>
              </w:rPr>
            </w:pPr>
            <w:r w:rsidRPr="00F840DB">
              <w:rPr>
                <w:color w:val="000000" w:themeColor="text1"/>
                <w:sz w:val="22"/>
                <w:szCs w:val="22"/>
              </w:rPr>
              <w:t>26 mg/m</w:t>
            </w:r>
            <w:r w:rsidRPr="00F840DB">
              <w:rPr>
                <w:color w:val="000000" w:themeColor="text1"/>
                <w:sz w:val="22"/>
                <w:szCs w:val="22"/>
                <w:vertAlign w:val="superscript"/>
              </w:rPr>
              <w:t>3</w:t>
            </w:r>
            <w:r w:rsidRPr="00F840DB">
              <w:rPr>
                <w:color w:val="000000" w:themeColor="text1"/>
                <w:sz w:val="22"/>
                <w:szCs w:val="22"/>
              </w:rPr>
              <w:t xml:space="preserve"> (calculated)</w:t>
            </w:r>
          </w:p>
        </w:tc>
        <w:tc>
          <w:tcPr>
            <w:tcW w:w="3734" w:type="dxa"/>
            <w:tcBorders>
              <w:top w:val="nil"/>
            </w:tcBorders>
            <w:hideMark/>
          </w:tcPr>
          <w:p w14:paraId="3FCBA62A" w14:textId="77777777" w:rsidR="004029DC" w:rsidRPr="00F840DB" w:rsidRDefault="004029DC" w:rsidP="00924A30">
            <w:pPr>
              <w:jc w:val="center"/>
              <w:rPr>
                <w:color w:val="000000" w:themeColor="text1"/>
              </w:rPr>
            </w:pPr>
            <w:r w:rsidRPr="00F840DB">
              <w:rPr>
                <w:color w:val="000000" w:themeColor="text1"/>
                <w:sz w:val="22"/>
                <w:szCs w:val="22"/>
              </w:rPr>
              <w:t>21 mg/m</w:t>
            </w:r>
            <w:r w:rsidRPr="00F840DB">
              <w:rPr>
                <w:color w:val="000000" w:themeColor="text1"/>
                <w:sz w:val="22"/>
                <w:szCs w:val="22"/>
                <w:vertAlign w:val="superscript"/>
              </w:rPr>
              <w:t>3</w:t>
            </w:r>
            <w:r w:rsidRPr="00F840DB">
              <w:rPr>
                <w:color w:val="000000" w:themeColor="text1"/>
                <w:sz w:val="22"/>
                <w:szCs w:val="22"/>
              </w:rPr>
              <w:t xml:space="preserve"> (actual)</w:t>
            </w:r>
          </w:p>
        </w:tc>
      </w:tr>
      <w:tr w:rsidR="004029DC" w:rsidRPr="0006020A" w14:paraId="6FD2ABC3" w14:textId="77777777" w:rsidTr="00924A30">
        <w:tc>
          <w:tcPr>
            <w:tcW w:w="2423" w:type="dxa"/>
            <w:tcBorders>
              <w:top w:val="nil"/>
            </w:tcBorders>
            <w:tcMar>
              <w:top w:w="0" w:type="dxa"/>
              <w:left w:w="108" w:type="dxa"/>
              <w:bottom w:w="0" w:type="dxa"/>
              <w:right w:w="108" w:type="dxa"/>
            </w:tcMar>
            <w:hideMark/>
          </w:tcPr>
          <w:p w14:paraId="0FB79D22" w14:textId="77777777" w:rsidR="004029DC" w:rsidRPr="00F840DB" w:rsidRDefault="004029DC" w:rsidP="00924A30">
            <w:pPr>
              <w:rPr>
                <w:color w:val="000000" w:themeColor="text1"/>
              </w:rPr>
            </w:pPr>
            <w:r w:rsidRPr="00F840DB">
              <w:rPr>
                <w:color w:val="000000" w:themeColor="text1"/>
                <w:sz w:val="22"/>
                <w:szCs w:val="22"/>
              </w:rPr>
              <w:t>Photometer reading</w:t>
            </w:r>
          </w:p>
        </w:tc>
        <w:tc>
          <w:tcPr>
            <w:tcW w:w="3203" w:type="dxa"/>
            <w:tcBorders>
              <w:top w:val="nil"/>
            </w:tcBorders>
            <w:tcMar>
              <w:top w:w="0" w:type="dxa"/>
              <w:left w:w="108" w:type="dxa"/>
              <w:bottom w:w="0" w:type="dxa"/>
              <w:right w:w="108" w:type="dxa"/>
            </w:tcMar>
            <w:hideMark/>
          </w:tcPr>
          <w:p w14:paraId="1213D61B" w14:textId="77777777" w:rsidR="004029DC" w:rsidRPr="00F840DB" w:rsidRDefault="004029DC" w:rsidP="00924A30">
            <w:pPr>
              <w:jc w:val="center"/>
              <w:rPr>
                <w:color w:val="000000" w:themeColor="text1"/>
              </w:rPr>
            </w:pPr>
            <w:r w:rsidRPr="00F840DB">
              <w:rPr>
                <w:color w:val="000000" w:themeColor="text1"/>
                <w:sz w:val="22"/>
                <w:szCs w:val="22"/>
              </w:rPr>
              <w:t>0.03% (observed)</w:t>
            </w:r>
          </w:p>
        </w:tc>
        <w:tc>
          <w:tcPr>
            <w:tcW w:w="3734" w:type="dxa"/>
            <w:tcBorders>
              <w:top w:val="nil"/>
            </w:tcBorders>
            <w:hideMark/>
          </w:tcPr>
          <w:p w14:paraId="1E098F7F" w14:textId="77777777" w:rsidR="004029DC" w:rsidRPr="00F840DB" w:rsidRDefault="004029DC" w:rsidP="00924A30">
            <w:pPr>
              <w:jc w:val="center"/>
              <w:rPr>
                <w:color w:val="000000" w:themeColor="text1"/>
              </w:rPr>
            </w:pPr>
            <w:r w:rsidRPr="00F840DB">
              <w:rPr>
                <w:color w:val="000000" w:themeColor="text1"/>
                <w:sz w:val="22"/>
                <w:szCs w:val="22"/>
              </w:rPr>
              <w:t>0.037% (corrected)</w:t>
            </w:r>
          </w:p>
        </w:tc>
      </w:tr>
      <w:tr w:rsidR="004029DC" w:rsidRPr="0006020A" w14:paraId="0DD61D7E" w14:textId="77777777" w:rsidTr="00924A30">
        <w:tc>
          <w:tcPr>
            <w:tcW w:w="2423" w:type="dxa"/>
            <w:tcBorders>
              <w:top w:val="nil"/>
              <w:bottom w:val="single" w:sz="8" w:space="0" w:color="auto"/>
            </w:tcBorders>
            <w:tcMar>
              <w:top w:w="0" w:type="dxa"/>
              <w:left w:w="108" w:type="dxa"/>
              <w:bottom w:w="0" w:type="dxa"/>
              <w:right w:w="108" w:type="dxa"/>
            </w:tcMar>
            <w:hideMark/>
          </w:tcPr>
          <w:p w14:paraId="001453A0" w14:textId="77777777" w:rsidR="004029DC" w:rsidRPr="00F840DB" w:rsidRDefault="004029DC" w:rsidP="00924A30">
            <w:pPr>
              <w:rPr>
                <w:color w:val="000000" w:themeColor="text1"/>
              </w:rPr>
            </w:pPr>
            <w:r w:rsidRPr="00F840DB">
              <w:rPr>
                <w:color w:val="000000" w:themeColor="text1"/>
                <w:sz w:val="22"/>
                <w:szCs w:val="22"/>
              </w:rPr>
              <w:t>% Capture efficiency</w:t>
            </w:r>
          </w:p>
        </w:tc>
        <w:tc>
          <w:tcPr>
            <w:tcW w:w="3203" w:type="dxa"/>
            <w:tcBorders>
              <w:top w:val="nil"/>
              <w:bottom w:val="single" w:sz="8" w:space="0" w:color="auto"/>
            </w:tcBorders>
            <w:tcMar>
              <w:top w:w="0" w:type="dxa"/>
              <w:left w:w="108" w:type="dxa"/>
              <w:bottom w:w="0" w:type="dxa"/>
              <w:right w:w="108" w:type="dxa"/>
            </w:tcMar>
            <w:hideMark/>
          </w:tcPr>
          <w:p w14:paraId="26D8D74D" w14:textId="77777777" w:rsidR="004029DC" w:rsidRPr="00F840DB" w:rsidRDefault="004029DC" w:rsidP="00924A30">
            <w:pPr>
              <w:jc w:val="center"/>
              <w:rPr>
                <w:color w:val="000000" w:themeColor="text1"/>
              </w:rPr>
            </w:pPr>
            <w:r w:rsidRPr="00F840DB">
              <w:rPr>
                <w:color w:val="000000" w:themeColor="text1"/>
                <w:sz w:val="22"/>
                <w:szCs w:val="22"/>
              </w:rPr>
              <w:t>100%-0.03%=99.97%</w:t>
            </w:r>
          </w:p>
        </w:tc>
        <w:tc>
          <w:tcPr>
            <w:tcW w:w="3734" w:type="dxa"/>
            <w:tcBorders>
              <w:top w:val="nil"/>
              <w:bottom w:val="single" w:sz="8" w:space="0" w:color="auto"/>
            </w:tcBorders>
            <w:tcMar>
              <w:top w:w="0" w:type="dxa"/>
              <w:left w:w="108" w:type="dxa"/>
              <w:bottom w:w="0" w:type="dxa"/>
              <w:right w:w="108" w:type="dxa"/>
            </w:tcMar>
            <w:hideMark/>
          </w:tcPr>
          <w:p w14:paraId="67C864F6" w14:textId="77777777" w:rsidR="004029DC" w:rsidRPr="00F840DB" w:rsidRDefault="004029DC" w:rsidP="00924A30">
            <w:pPr>
              <w:jc w:val="center"/>
              <w:rPr>
                <w:color w:val="000000" w:themeColor="text1"/>
              </w:rPr>
            </w:pPr>
            <w:r w:rsidRPr="00F840DB">
              <w:rPr>
                <w:color w:val="000000" w:themeColor="text1"/>
                <w:sz w:val="22"/>
                <w:szCs w:val="22"/>
              </w:rPr>
              <w:t>100%-0.037%=99.96%</w:t>
            </w:r>
          </w:p>
        </w:tc>
      </w:tr>
    </w:tbl>
    <w:p w14:paraId="6A36225E" w14:textId="77777777" w:rsidR="004029DC" w:rsidRDefault="004029DC" w:rsidP="004029DC"/>
    <w:p w14:paraId="39D167CF" w14:textId="274A13C6" w:rsidR="004029DC" w:rsidRPr="000954FA" w:rsidRDefault="004029DC" w:rsidP="004029DC">
      <w:r>
        <w:tab/>
        <w:t>Table 5</w:t>
      </w:r>
      <w:r>
        <w:t xml:space="preserve"> shows a similar scenario but emphasizes the magnitude of the airflow effect as the observed percent particle penetration through the HEPA filter increases. In this example, a 10% particle penetration results in a difference of 8.4% between the measured capture efficiency and actual % capture efficiency.</w:t>
      </w:r>
    </w:p>
    <w:p w14:paraId="55030E00" w14:textId="77777777" w:rsidR="004029DC" w:rsidRDefault="004029DC" w:rsidP="004029DC">
      <w:pPr>
        <w:rPr>
          <w:rFonts w:ascii="Calibri" w:hAnsi="Calibri"/>
          <w:color w:val="1F497D"/>
          <w:sz w:val="22"/>
          <w:szCs w:val="22"/>
        </w:rPr>
      </w:pPr>
    </w:p>
    <w:p w14:paraId="713D063D" w14:textId="7F833E03" w:rsidR="004029DC" w:rsidRDefault="004029DC" w:rsidP="004029DC">
      <w:pPr>
        <w:rPr>
          <w:rFonts w:ascii="Calibri" w:hAnsi="Calibri"/>
          <w:color w:val="1F497D"/>
          <w:sz w:val="22"/>
          <w:szCs w:val="22"/>
        </w:rPr>
      </w:pPr>
      <w:r>
        <w:rPr>
          <w:color w:val="000000" w:themeColor="text1"/>
        </w:rPr>
        <w:t>Table 5</w:t>
      </w:r>
      <w:r w:rsidRPr="000954FA">
        <w:rPr>
          <w:color w:val="000000" w:themeColor="text1"/>
        </w:rPr>
        <w:t xml:space="preserve">. Effect of volume measurement on percent capture efficiency when particle penetration is measured at </w:t>
      </w:r>
      <w:r>
        <w:rPr>
          <w:color w:val="000000" w:themeColor="text1"/>
        </w:rPr>
        <w:t>10</w:t>
      </w:r>
      <w:r w:rsidRPr="000954FA">
        <w:rPr>
          <w:color w:val="000000" w:themeColor="text1"/>
        </w:rPr>
        <w:t xml:space="preserve">% </w:t>
      </w:r>
    </w:p>
    <w:tbl>
      <w:tblPr>
        <w:tblpPr w:leftFromText="171" w:rightFromText="171" w:vertAnchor="text"/>
        <w:tblW w:w="0" w:type="auto"/>
        <w:tblCellMar>
          <w:left w:w="0" w:type="dxa"/>
          <w:right w:w="0" w:type="dxa"/>
        </w:tblCellMar>
        <w:tblLook w:val="04A0" w:firstRow="1" w:lastRow="0" w:firstColumn="1" w:lastColumn="0" w:noHBand="0" w:noVBand="1"/>
      </w:tblPr>
      <w:tblGrid>
        <w:gridCol w:w="2423"/>
        <w:gridCol w:w="3202"/>
        <w:gridCol w:w="3735"/>
      </w:tblGrid>
      <w:tr w:rsidR="004029DC" w:rsidRPr="0006020A" w14:paraId="52159372" w14:textId="77777777" w:rsidTr="00924A30">
        <w:tc>
          <w:tcPr>
            <w:tcW w:w="2448" w:type="dxa"/>
            <w:tcBorders>
              <w:top w:val="single" w:sz="8" w:space="0" w:color="auto"/>
              <w:bottom w:val="single" w:sz="8" w:space="0" w:color="auto"/>
            </w:tcBorders>
            <w:tcMar>
              <w:top w:w="0" w:type="dxa"/>
              <w:left w:w="108" w:type="dxa"/>
              <w:bottom w:w="0" w:type="dxa"/>
              <w:right w:w="108" w:type="dxa"/>
            </w:tcMar>
          </w:tcPr>
          <w:p w14:paraId="4D25561C" w14:textId="77777777" w:rsidR="004029DC" w:rsidRPr="0006020A" w:rsidRDefault="004029DC" w:rsidP="00924A30">
            <w:pPr>
              <w:rPr>
                <w:b/>
                <w:color w:val="000000" w:themeColor="text1"/>
              </w:rPr>
            </w:pPr>
            <w:r w:rsidRPr="0006020A">
              <w:rPr>
                <w:b/>
                <w:color w:val="000000" w:themeColor="text1"/>
              </w:rPr>
              <w:t>Parameter</w:t>
            </w:r>
          </w:p>
        </w:tc>
        <w:tc>
          <w:tcPr>
            <w:tcW w:w="3240" w:type="dxa"/>
            <w:tcBorders>
              <w:top w:val="single" w:sz="8" w:space="0" w:color="auto"/>
              <w:bottom w:val="single" w:sz="8" w:space="0" w:color="auto"/>
            </w:tcBorders>
            <w:tcMar>
              <w:top w:w="0" w:type="dxa"/>
              <w:left w:w="108" w:type="dxa"/>
              <w:bottom w:w="0" w:type="dxa"/>
              <w:right w:w="108" w:type="dxa"/>
            </w:tcMar>
            <w:hideMark/>
          </w:tcPr>
          <w:p w14:paraId="2C654511" w14:textId="77777777" w:rsidR="004029DC" w:rsidRPr="0006020A" w:rsidRDefault="004029DC" w:rsidP="00924A30">
            <w:pPr>
              <w:jc w:val="center"/>
              <w:rPr>
                <w:b/>
                <w:color w:val="000000" w:themeColor="text1"/>
              </w:rPr>
            </w:pPr>
            <w:r w:rsidRPr="0006020A">
              <w:rPr>
                <w:b/>
                <w:color w:val="000000" w:themeColor="text1"/>
              </w:rPr>
              <w:t>M</w:t>
            </w:r>
            <w:r>
              <w:rPr>
                <w:b/>
                <w:color w:val="000000" w:themeColor="text1"/>
              </w:rPr>
              <w:t>easured</w:t>
            </w:r>
          </w:p>
        </w:tc>
        <w:tc>
          <w:tcPr>
            <w:tcW w:w="3780" w:type="dxa"/>
            <w:tcBorders>
              <w:top w:val="single" w:sz="8" w:space="0" w:color="auto"/>
              <w:bottom w:val="single" w:sz="8" w:space="0" w:color="auto"/>
            </w:tcBorders>
            <w:tcMar>
              <w:top w:w="0" w:type="dxa"/>
              <w:left w:w="108" w:type="dxa"/>
              <w:bottom w:w="0" w:type="dxa"/>
              <w:right w:w="108" w:type="dxa"/>
            </w:tcMar>
            <w:hideMark/>
          </w:tcPr>
          <w:p w14:paraId="44176F4C" w14:textId="77777777" w:rsidR="004029DC" w:rsidRPr="0006020A" w:rsidRDefault="004029DC" w:rsidP="00924A30">
            <w:pPr>
              <w:jc w:val="center"/>
              <w:rPr>
                <w:b/>
                <w:color w:val="000000" w:themeColor="text1"/>
              </w:rPr>
            </w:pPr>
            <w:r>
              <w:rPr>
                <w:b/>
                <w:color w:val="000000" w:themeColor="text1"/>
              </w:rPr>
              <w:t>Actual</w:t>
            </w:r>
          </w:p>
        </w:tc>
      </w:tr>
      <w:tr w:rsidR="004029DC" w:rsidRPr="0006020A" w14:paraId="6A0F2858" w14:textId="77777777" w:rsidTr="00924A30">
        <w:tc>
          <w:tcPr>
            <w:tcW w:w="2448" w:type="dxa"/>
            <w:tcBorders>
              <w:top w:val="single" w:sz="8" w:space="0" w:color="auto"/>
            </w:tcBorders>
            <w:tcMar>
              <w:top w:w="0" w:type="dxa"/>
              <w:left w:w="108" w:type="dxa"/>
              <w:bottom w:w="0" w:type="dxa"/>
              <w:right w:w="108" w:type="dxa"/>
            </w:tcMar>
            <w:hideMark/>
          </w:tcPr>
          <w:p w14:paraId="20C65847" w14:textId="77777777" w:rsidR="004029DC" w:rsidRPr="00F840DB" w:rsidRDefault="004029DC" w:rsidP="00924A30">
            <w:pPr>
              <w:rPr>
                <w:color w:val="000000" w:themeColor="text1"/>
              </w:rPr>
            </w:pPr>
            <w:r w:rsidRPr="00F840DB">
              <w:rPr>
                <w:color w:val="000000" w:themeColor="text1"/>
                <w:sz w:val="22"/>
                <w:szCs w:val="22"/>
              </w:rPr>
              <w:t>Airflow</w:t>
            </w:r>
          </w:p>
        </w:tc>
        <w:tc>
          <w:tcPr>
            <w:tcW w:w="3240" w:type="dxa"/>
            <w:tcBorders>
              <w:top w:val="single" w:sz="8" w:space="0" w:color="auto"/>
            </w:tcBorders>
            <w:tcMar>
              <w:top w:w="0" w:type="dxa"/>
              <w:left w:w="108" w:type="dxa"/>
              <w:bottom w:w="0" w:type="dxa"/>
              <w:right w:w="108" w:type="dxa"/>
            </w:tcMar>
            <w:hideMark/>
          </w:tcPr>
          <w:p w14:paraId="743569CA" w14:textId="77777777" w:rsidR="004029DC" w:rsidRPr="00F840DB" w:rsidRDefault="004029DC" w:rsidP="00924A30">
            <w:pPr>
              <w:jc w:val="center"/>
              <w:rPr>
                <w:color w:val="000000" w:themeColor="text1"/>
              </w:rPr>
            </w:pPr>
            <w:r w:rsidRPr="00F840DB">
              <w:rPr>
                <w:color w:val="000000" w:themeColor="text1"/>
                <w:sz w:val="22"/>
                <w:szCs w:val="22"/>
              </w:rPr>
              <w:t>1,025 cfm (hotwire anemometer)</w:t>
            </w:r>
          </w:p>
        </w:tc>
        <w:tc>
          <w:tcPr>
            <w:tcW w:w="3780" w:type="dxa"/>
            <w:tcBorders>
              <w:top w:val="single" w:sz="8" w:space="0" w:color="auto"/>
            </w:tcBorders>
            <w:tcMar>
              <w:top w:w="0" w:type="dxa"/>
              <w:left w:w="108" w:type="dxa"/>
              <w:bottom w:w="0" w:type="dxa"/>
              <w:right w:w="108" w:type="dxa"/>
            </w:tcMar>
            <w:hideMark/>
          </w:tcPr>
          <w:p w14:paraId="40286DF5" w14:textId="77777777" w:rsidR="004029DC" w:rsidRPr="00F840DB" w:rsidRDefault="004029DC" w:rsidP="00924A30">
            <w:pPr>
              <w:jc w:val="center"/>
              <w:rPr>
                <w:color w:val="000000" w:themeColor="text1"/>
              </w:rPr>
            </w:pPr>
            <w:r w:rsidRPr="00F840DB">
              <w:rPr>
                <w:color w:val="000000" w:themeColor="text1"/>
                <w:sz w:val="22"/>
                <w:szCs w:val="22"/>
              </w:rPr>
              <w:t>1,308 cfm (balometer capture hood)</w:t>
            </w:r>
          </w:p>
        </w:tc>
      </w:tr>
      <w:tr w:rsidR="004029DC" w:rsidRPr="0006020A" w14:paraId="32FA8CAA" w14:textId="77777777" w:rsidTr="00924A30">
        <w:tc>
          <w:tcPr>
            <w:tcW w:w="2448" w:type="dxa"/>
            <w:tcBorders>
              <w:top w:val="nil"/>
            </w:tcBorders>
            <w:tcMar>
              <w:top w:w="0" w:type="dxa"/>
              <w:left w:w="108" w:type="dxa"/>
              <w:bottom w:w="0" w:type="dxa"/>
              <w:right w:w="108" w:type="dxa"/>
            </w:tcMar>
            <w:hideMark/>
          </w:tcPr>
          <w:p w14:paraId="628B97BA" w14:textId="77777777" w:rsidR="004029DC" w:rsidRPr="00F840DB" w:rsidRDefault="004029DC" w:rsidP="00924A30">
            <w:pPr>
              <w:rPr>
                <w:color w:val="000000" w:themeColor="text1"/>
              </w:rPr>
            </w:pPr>
            <w:r w:rsidRPr="00F840DB">
              <w:rPr>
                <w:color w:val="000000" w:themeColor="text1"/>
                <w:sz w:val="22"/>
                <w:szCs w:val="22"/>
              </w:rPr>
              <w:t>Photometer 100% setting</w:t>
            </w:r>
          </w:p>
        </w:tc>
        <w:tc>
          <w:tcPr>
            <w:tcW w:w="3240" w:type="dxa"/>
            <w:tcBorders>
              <w:top w:val="nil"/>
            </w:tcBorders>
            <w:tcMar>
              <w:top w:w="0" w:type="dxa"/>
              <w:left w:w="108" w:type="dxa"/>
              <w:bottom w:w="0" w:type="dxa"/>
              <w:right w:w="108" w:type="dxa"/>
            </w:tcMar>
            <w:hideMark/>
          </w:tcPr>
          <w:p w14:paraId="204899A8" w14:textId="77777777" w:rsidR="004029DC" w:rsidRPr="00F840DB" w:rsidRDefault="004029DC" w:rsidP="00924A30">
            <w:pPr>
              <w:jc w:val="center"/>
              <w:rPr>
                <w:color w:val="000000" w:themeColor="text1"/>
              </w:rPr>
            </w:pPr>
            <w:r w:rsidRPr="00F840DB">
              <w:rPr>
                <w:color w:val="000000" w:themeColor="text1"/>
                <w:sz w:val="22"/>
                <w:szCs w:val="22"/>
              </w:rPr>
              <w:t>26 mg/m3 (calculated)</w:t>
            </w:r>
          </w:p>
        </w:tc>
        <w:tc>
          <w:tcPr>
            <w:tcW w:w="3780" w:type="dxa"/>
            <w:tcBorders>
              <w:top w:val="nil"/>
            </w:tcBorders>
            <w:hideMark/>
          </w:tcPr>
          <w:p w14:paraId="1C3B88C4" w14:textId="77777777" w:rsidR="004029DC" w:rsidRPr="00F840DB" w:rsidRDefault="004029DC" w:rsidP="00924A30">
            <w:pPr>
              <w:jc w:val="center"/>
              <w:rPr>
                <w:color w:val="000000" w:themeColor="text1"/>
              </w:rPr>
            </w:pPr>
            <w:r w:rsidRPr="00F840DB">
              <w:rPr>
                <w:color w:val="000000" w:themeColor="text1"/>
                <w:sz w:val="22"/>
                <w:szCs w:val="22"/>
              </w:rPr>
              <w:t>21 mg/m3 (actual)</w:t>
            </w:r>
          </w:p>
        </w:tc>
      </w:tr>
      <w:tr w:rsidR="004029DC" w:rsidRPr="0006020A" w14:paraId="39B86150" w14:textId="77777777" w:rsidTr="00924A30">
        <w:tc>
          <w:tcPr>
            <w:tcW w:w="2448" w:type="dxa"/>
            <w:tcBorders>
              <w:top w:val="nil"/>
            </w:tcBorders>
            <w:tcMar>
              <w:top w:w="0" w:type="dxa"/>
              <w:left w:w="108" w:type="dxa"/>
              <w:bottom w:w="0" w:type="dxa"/>
              <w:right w:w="108" w:type="dxa"/>
            </w:tcMar>
            <w:hideMark/>
          </w:tcPr>
          <w:p w14:paraId="50F317D8" w14:textId="77777777" w:rsidR="004029DC" w:rsidRPr="00F840DB" w:rsidRDefault="004029DC" w:rsidP="00924A30">
            <w:pPr>
              <w:rPr>
                <w:color w:val="000000" w:themeColor="text1"/>
              </w:rPr>
            </w:pPr>
            <w:r w:rsidRPr="00F840DB">
              <w:rPr>
                <w:color w:val="000000" w:themeColor="text1"/>
                <w:sz w:val="22"/>
                <w:szCs w:val="22"/>
              </w:rPr>
              <w:t>Photometer reading</w:t>
            </w:r>
          </w:p>
        </w:tc>
        <w:tc>
          <w:tcPr>
            <w:tcW w:w="3240" w:type="dxa"/>
            <w:tcBorders>
              <w:top w:val="nil"/>
            </w:tcBorders>
            <w:tcMar>
              <w:top w:w="0" w:type="dxa"/>
              <w:left w:w="108" w:type="dxa"/>
              <w:bottom w:w="0" w:type="dxa"/>
              <w:right w:w="108" w:type="dxa"/>
            </w:tcMar>
            <w:hideMark/>
          </w:tcPr>
          <w:p w14:paraId="18E69B41" w14:textId="77777777" w:rsidR="004029DC" w:rsidRPr="00F840DB" w:rsidRDefault="004029DC" w:rsidP="00924A30">
            <w:pPr>
              <w:jc w:val="center"/>
              <w:rPr>
                <w:color w:val="000000" w:themeColor="text1"/>
              </w:rPr>
            </w:pPr>
            <w:r w:rsidRPr="00F840DB">
              <w:rPr>
                <w:color w:val="000000" w:themeColor="text1"/>
                <w:sz w:val="22"/>
                <w:szCs w:val="22"/>
              </w:rPr>
              <w:t>10.0% (observed)</w:t>
            </w:r>
          </w:p>
        </w:tc>
        <w:tc>
          <w:tcPr>
            <w:tcW w:w="3780" w:type="dxa"/>
            <w:tcBorders>
              <w:top w:val="nil"/>
            </w:tcBorders>
            <w:hideMark/>
          </w:tcPr>
          <w:p w14:paraId="61DEC1A9" w14:textId="77777777" w:rsidR="004029DC" w:rsidRPr="00F840DB" w:rsidRDefault="004029DC" w:rsidP="00924A30">
            <w:pPr>
              <w:jc w:val="center"/>
              <w:rPr>
                <w:color w:val="000000" w:themeColor="text1"/>
              </w:rPr>
            </w:pPr>
            <w:r w:rsidRPr="00F840DB">
              <w:rPr>
                <w:color w:val="000000" w:themeColor="text1"/>
                <w:sz w:val="22"/>
                <w:szCs w:val="22"/>
              </w:rPr>
              <w:t>12.38% (corrected)</w:t>
            </w:r>
          </w:p>
        </w:tc>
      </w:tr>
      <w:tr w:rsidR="004029DC" w:rsidRPr="0006020A" w14:paraId="64AD0B47" w14:textId="77777777" w:rsidTr="00924A30">
        <w:tc>
          <w:tcPr>
            <w:tcW w:w="2448" w:type="dxa"/>
            <w:tcBorders>
              <w:top w:val="nil"/>
              <w:bottom w:val="single" w:sz="8" w:space="0" w:color="auto"/>
            </w:tcBorders>
            <w:tcMar>
              <w:top w:w="0" w:type="dxa"/>
              <w:left w:w="108" w:type="dxa"/>
              <w:bottom w:w="0" w:type="dxa"/>
              <w:right w:w="108" w:type="dxa"/>
            </w:tcMar>
            <w:hideMark/>
          </w:tcPr>
          <w:p w14:paraId="717A09A2" w14:textId="77777777" w:rsidR="004029DC" w:rsidRPr="00F840DB" w:rsidRDefault="004029DC" w:rsidP="00924A30">
            <w:pPr>
              <w:rPr>
                <w:color w:val="000000" w:themeColor="text1"/>
              </w:rPr>
            </w:pPr>
            <w:r w:rsidRPr="00F840DB">
              <w:rPr>
                <w:color w:val="000000" w:themeColor="text1"/>
                <w:sz w:val="22"/>
                <w:szCs w:val="22"/>
              </w:rPr>
              <w:t>% Capture efficiency</w:t>
            </w:r>
          </w:p>
        </w:tc>
        <w:tc>
          <w:tcPr>
            <w:tcW w:w="3240" w:type="dxa"/>
            <w:tcBorders>
              <w:top w:val="nil"/>
              <w:bottom w:val="single" w:sz="8" w:space="0" w:color="auto"/>
            </w:tcBorders>
            <w:tcMar>
              <w:top w:w="0" w:type="dxa"/>
              <w:left w:w="108" w:type="dxa"/>
              <w:bottom w:w="0" w:type="dxa"/>
              <w:right w:w="108" w:type="dxa"/>
            </w:tcMar>
            <w:hideMark/>
          </w:tcPr>
          <w:p w14:paraId="71D0884E" w14:textId="77777777" w:rsidR="004029DC" w:rsidRPr="00F840DB" w:rsidRDefault="004029DC" w:rsidP="00924A30">
            <w:pPr>
              <w:jc w:val="center"/>
              <w:rPr>
                <w:color w:val="000000" w:themeColor="text1"/>
              </w:rPr>
            </w:pPr>
            <w:r w:rsidRPr="00F840DB">
              <w:rPr>
                <w:color w:val="000000" w:themeColor="text1"/>
                <w:sz w:val="22"/>
                <w:szCs w:val="22"/>
              </w:rPr>
              <w:t>100%-10.0%=90.0%</w:t>
            </w:r>
          </w:p>
        </w:tc>
        <w:tc>
          <w:tcPr>
            <w:tcW w:w="3780" w:type="dxa"/>
            <w:tcBorders>
              <w:top w:val="nil"/>
              <w:bottom w:val="single" w:sz="8" w:space="0" w:color="auto"/>
            </w:tcBorders>
            <w:tcMar>
              <w:top w:w="0" w:type="dxa"/>
              <w:left w:w="108" w:type="dxa"/>
              <w:bottom w:w="0" w:type="dxa"/>
              <w:right w:w="108" w:type="dxa"/>
            </w:tcMar>
            <w:hideMark/>
          </w:tcPr>
          <w:p w14:paraId="680A0D4C" w14:textId="77777777" w:rsidR="004029DC" w:rsidRPr="00F840DB" w:rsidRDefault="004029DC" w:rsidP="00924A30">
            <w:pPr>
              <w:jc w:val="center"/>
              <w:rPr>
                <w:color w:val="000000" w:themeColor="text1"/>
              </w:rPr>
            </w:pPr>
            <w:r w:rsidRPr="00F840DB">
              <w:rPr>
                <w:color w:val="000000" w:themeColor="text1"/>
                <w:sz w:val="22"/>
                <w:szCs w:val="22"/>
              </w:rPr>
              <w:t>100%-12.38%=87.62%</w:t>
            </w:r>
          </w:p>
        </w:tc>
      </w:tr>
    </w:tbl>
    <w:p w14:paraId="5D96877F" w14:textId="77777777" w:rsidR="004029DC" w:rsidRDefault="004029DC" w:rsidP="004029DC">
      <w:pPr>
        <w:rPr>
          <w:color w:val="1F497D"/>
        </w:rPr>
      </w:pPr>
    </w:p>
    <w:p w14:paraId="21D9C3AD" w14:textId="77777777" w:rsidR="004029DC" w:rsidRPr="00A32BF8" w:rsidRDefault="004029DC" w:rsidP="003F7F80"/>
    <w:sectPr w:rsidR="004029DC" w:rsidRPr="00A32BF8" w:rsidSect="009039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bhijit Dasgupta" w:date="2017-06-22T23:14:00Z" w:initials="AD">
    <w:p w14:paraId="76480B93" w14:textId="77777777" w:rsidR="009039A5" w:rsidRPr="00C43D74" w:rsidRDefault="009039A5" w:rsidP="009039A5">
      <w:pPr>
        <w:pStyle w:val="CommentText"/>
        <w:rPr>
          <w:b/>
          <w:bCs/>
        </w:rPr>
      </w:pPr>
      <w:r>
        <w:rPr>
          <w:rStyle w:val="CommentReference"/>
        </w:rPr>
        <w:annotationRef/>
      </w:r>
      <w:r>
        <w:rPr>
          <w:noProof/>
        </w:rPr>
        <w:t>This figure uses only data restricted to post=0 (for hotwire) and post=1 (for balomter). Your boxplot didn't do this restriction, but only considered mfg==6 &amp; study3==1. You picked up a bunch of hotwire readings when post==1</w:t>
      </w:r>
      <w:r>
        <w:rPr>
          <w:noProof/>
        </w:rPr>
        <w:br/>
      </w:r>
      <w:r>
        <w:rPr>
          <w:noProof/>
        </w:rPr>
        <w:br/>
      </w:r>
      <w:r w:rsidRPr="00C43D74">
        <w:rPr>
          <w:b/>
          <w:bCs/>
          <w:noProof/>
        </w:rPr>
        <w:t xml:space="preserve">summ intakevolume exhaustvolume if mfg==6 &amp; study3==1 &amp; post==1 </w:t>
      </w:r>
    </w:p>
  </w:comment>
  <w:comment w:id="4" w:author="Newcomer, Derek (NIH/OD/ORS) [E]" w:date="2017-06-20T14:49:00Z" w:initials="ND([">
    <w:p w14:paraId="07BFFC38" w14:textId="77777777" w:rsidR="004029DC" w:rsidRDefault="004029DC" w:rsidP="004029DC">
      <w:pPr>
        <w:pStyle w:val="CommentText"/>
      </w:pPr>
      <w:r>
        <w:rPr>
          <w:rStyle w:val="CommentReference"/>
        </w:rPr>
        <w:annotationRef/>
      </w:r>
      <w:r>
        <w:t>27,000 /1025=26 (observed)</w:t>
      </w:r>
    </w:p>
    <w:p w14:paraId="6B3BA850" w14:textId="77777777" w:rsidR="004029DC" w:rsidRDefault="004029DC" w:rsidP="004029DC">
      <w:pPr>
        <w:pStyle w:val="CommentText"/>
      </w:pPr>
    </w:p>
    <w:p w14:paraId="6AB4F933" w14:textId="77777777" w:rsidR="004029DC" w:rsidRDefault="004029DC" w:rsidP="004029DC">
      <w:pPr>
        <w:pStyle w:val="CommentText"/>
      </w:pPr>
      <w:r>
        <w:t>27,000/1308=21 (actual)</w:t>
      </w:r>
    </w:p>
    <w:p w14:paraId="3BC90859" w14:textId="77777777" w:rsidR="004029DC" w:rsidRDefault="004029DC" w:rsidP="004029DC">
      <w:pPr>
        <w:pStyle w:val="CommentText"/>
      </w:pPr>
    </w:p>
    <w:p w14:paraId="2A520A9C" w14:textId="77777777" w:rsidR="004029DC" w:rsidRDefault="004029DC" w:rsidP="004029DC">
      <w:pPr>
        <w:pStyle w:val="CommentText"/>
      </w:pPr>
      <w:r>
        <w:t>26/21= 1.23</w:t>
      </w:r>
    </w:p>
    <w:p w14:paraId="286DD911" w14:textId="77777777" w:rsidR="004029DC" w:rsidRDefault="004029DC" w:rsidP="004029DC">
      <w:pPr>
        <w:pStyle w:val="CommentText"/>
      </w:pPr>
    </w:p>
    <w:p w14:paraId="192D2537" w14:textId="77777777" w:rsidR="004029DC" w:rsidRDefault="004029DC" w:rsidP="004029DC">
      <w:pPr>
        <w:pStyle w:val="CommentText"/>
      </w:pPr>
      <w:r>
        <w:t>1.23 x 0.03% = .037</w:t>
      </w:r>
    </w:p>
    <w:p w14:paraId="73F95FC2" w14:textId="77777777" w:rsidR="004029DC" w:rsidRDefault="004029DC" w:rsidP="004029DC">
      <w:pPr>
        <w:pStyle w:val="CommentText"/>
      </w:pPr>
    </w:p>
    <w:p w14:paraId="40DB78D5" w14:textId="77777777" w:rsidR="004029DC" w:rsidRDefault="004029DC" w:rsidP="004029D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80B93" w15:done="0"/>
  <w15:commentEx w15:paraId="40DB78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ijit Dasgupta">
    <w15:presenceInfo w15:providerId="Windows Live" w15:userId="4ab8ced9e487c9e1"/>
  </w15:person>
  <w15:person w15:author="Newcomer, Derek (NIH/OD/ORS) [E]">
    <w15:presenceInfo w15:providerId="AD" w15:userId="S-1-5-21-12604286-656692736-1848903544-203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proofState w:spelling="clean" w:grammar="clean"/>
  <w:revisionView w:insDel="0" w:formatting="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64F"/>
    <w:rsid w:val="00003403"/>
    <w:rsid w:val="00015596"/>
    <w:rsid w:val="00037A08"/>
    <w:rsid w:val="00041676"/>
    <w:rsid w:val="00041E55"/>
    <w:rsid w:val="000732E4"/>
    <w:rsid w:val="00086BD1"/>
    <w:rsid w:val="000B4515"/>
    <w:rsid w:val="000B4A31"/>
    <w:rsid w:val="000C28A7"/>
    <w:rsid w:val="000F619D"/>
    <w:rsid w:val="0010668A"/>
    <w:rsid w:val="00141E24"/>
    <w:rsid w:val="001D78B2"/>
    <w:rsid w:val="001E0540"/>
    <w:rsid w:val="001E742C"/>
    <w:rsid w:val="00285917"/>
    <w:rsid w:val="002B53A9"/>
    <w:rsid w:val="002D2C4A"/>
    <w:rsid w:val="003148AD"/>
    <w:rsid w:val="00333041"/>
    <w:rsid w:val="0035172F"/>
    <w:rsid w:val="00377880"/>
    <w:rsid w:val="00395946"/>
    <w:rsid w:val="003A06AB"/>
    <w:rsid w:val="003F71B8"/>
    <w:rsid w:val="003F7F80"/>
    <w:rsid w:val="004029DC"/>
    <w:rsid w:val="00417F3F"/>
    <w:rsid w:val="00423E2E"/>
    <w:rsid w:val="0044515F"/>
    <w:rsid w:val="0045030F"/>
    <w:rsid w:val="00484850"/>
    <w:rsid w:val="004B058E"/>
    <w:rsid w:val="004F38CD"/>
    <w:rsid w:val="00552E51"/>
    <w:rsid w:val="005E4DDA"/>
    <w:rsid w:val="005F67A2"/>
    <w:rsid w:val="00610B28"/>
    <w:rsid w:val="0066374C"/>
    <w:rsid w:val="006A203C"/>
    <w:rsid w:val="006B48F7"/>
    <w:rsid w:val="006D058E"/>
    <w:rsid w:val="006D0B6D"/>
    <w:rsid w:val="006E0BE3"/>
    <w:rsid w:val="007162B2"/>
    <w:rsid w:val="00724D9A"/>
    <w:rsid w:val="00773C78"/>
    <w:rsid w:val="007A2A4A"/>
    <w:rsid w:val="007E7EB5"/>
    <w:rsid w:val="007F148E"/>
    <w:rsid w:val="00811BD1"/>
    <w:rsid w:val="00887F6E"/>
    <w:rsid w:val="008B168D"/>
    <w:rsid w:val="008D58B6"/>
    <w:rsid w:val="008E2869"/>
    <w:rsid w:val="009039A5"/>
    <w:rsid w:val="009218EF"/>
    <w:rsid w:val="00922673"/>
    <w:rsid w:val="00933D5F"/>
    <w:rsid w:val="0093464F"/>
    <w:rsid w:val="00972185"/>
    <w:rsid w:val="009726BD"/>
    <w:rsid w:val="009A2660"/>
    <w:rsid w:val="009A3A7E"/>
    <w:rsid w:val="009A4252"/>
    <w:rsid w:val="00A008B4"/>
    <w:rsid w:val="00A172A4"/>
    <w:rsid w:val="00A32BF8"/>
    <w:rsid w:val="00A3449F"/>
    <w:rsid w:val="00AA6815"/>
    <w:rsid w:val="00AD5CFB"/>
    <w:rsid w:val="00B0066A"/>
    <w:rsid w:val="00B334C5"/>
    <w:rsid w:val="00B62CBF"/>
    <w:rsid w:val="00BB729F"/>
    <w:rsid w:val="00C43D74"/>
    <w:rsid w:val="00C71F43"/>
    <w:rsid w:val="00C870B0"/>
    <w:rsid w:val="00D072BA"/>
    <w:rsid w:val="00D424DE"/>
    <w:rsid w:val="00DA6CFE"/>
    <w:rsid w:val="00DB386C"/>
    <w:rsid w:val="00DC099E"/>
    <w:rsid w:val="00E31716"/>
    <w:rsid w:val="00E620B6"/>
    <w:rsid w:val="00E86860"/>
    <w:rsid w:val="00E90529"/>
    <w:rsid w:val="00EE6911"/>
    <w:rsid w:val="00F56C9D"/>
    <w:rsid w:val="00F7176B"/>
    <w:rsid w:val="00F72ED6"/>
    <w:rsid w:val="00FB0D46"/>
    <w:rsid w:val="00FE0BCC"/>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B3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paragraph" w:styleId="Heading2">
    <w:name w:val="heading 2"/>
    <w:basedOn w:val="Normal"/>
    <w:next w:val="Normal"/>
    <w:link w:val="Heading2Char"/>
    <w:uiPriority w:val="9"/>
    <w:unhideWhenUsed/>
    <w:qFormat/>
    <w:rsid w:val="0093464F"/>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AA68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64F"/>
    <w:rPr>
      <w:rFonts w:asciiTheme="majorHAnsi" w:eastAsiaTheme="majorEastAsia" w:hAnsiTheme="majorHAnsi" w:cstheme="majorBidi"/>
      <w:color w:val="2F5496" w:themeColor="accent1" w:themeShade="BF"/>
      <w:sz w:val="26"/>
      <w:szCs w:val="33"/>
    </w:rPr>
  </w:style>
  <w:style w:type="character" w:styleId="CommentReference">
    <w:name w:val="annotation reference"/>
    <w:basedOn w:val="DefaultParagraphFont"/>
    <w:uiPriority w:val="99"/>
    <w:semiHidden/>
    <w:unhideWhenUsed/>
    <w:rsid w:val="0093464F"/>
    <w:rPr>
      <w:sz w:val="18"/>
      <w:szCs w:val="18"/>
    </w:rPr>
  </w:style>
  <w:style w:type="paragraph" w:styleId="CommentText">
    <w:name w:val="annotation text"/>
    <w:basedOn w:val="Normal"/>
    <w:link w:val="CommentTextChar"/>
    <w:uiPriority w:val="99"/>
    <w:unhideWhenUsed/>
    <w:rsid w:val="0093464F"/>
  </w:style>
  <w:style w:type="character" w:customStyle="1" w:styleId="CommentTextChar">
    <w:name w:val="Comment Text Char"/>
    <w:basedOn w:val="DefaultParagraphFont"/>
    <w:link w:val="CommentText"/>
    <w:uiPriority w:val="99"/>
    <w:rsid w:val="0093464F"/>
    <w:rPr>
      <w:rFonts w:cs="Vrinda"/>
    </w:rPr>
  </w:style>
  <w:style w:type="paragraph" w:styleId="CommentSubject">
    <w:name w:val="annotation subject"/>
    <w:basedOn w:val="CommentText"/>
    <w:next w:val="CommentText"/>
    <w:link w:val="CommentSubjectChar"/>
    <w:uiPriority w:val="99"/>
    <w:semiHidden/>
    <w:unhideWhenUsed/>
    <w:rsid w:val="0093464F"/>
    <w:rPr>
      <w:b/>
      <w:bCs/>
      <w:sz w:val="20"/>
      <w:szCs w:val="25"/>
    </w:rPr>
  </w:style>
  <w:style w:type="character" w:customStyle="1" w:styleId="CommentSubjectChar">
    <w:name w:val="Comment Subject Char"/>
    <w:basedOn w:val="CommentTextChar"/>
    <w:link w:val="CommentSubject"/>
    <w:uiPriority w:val="99"/>
    <w:semiHidden/>
    <w:rsid w:val="0093464F"/>
    <w:rPr>
      <w:rFonts w:cs="Vrinda"/>
      <w:b/>
      <w:bCs/>
      <w:sz w:val="20"/>
      <w:szCs w:val="25"/>
    </w:rPr>
  </w:style>
  <w:style w:type="paragraph" w:styleId="Revision">
    <w:name w:val="Revision"/>
    <w:hidden/>
    <w:uiPriority w:val="99"/>
    <w:semiHidden/>
    <w:rsid w:val="0093464F"/>
    <w:rPr>
      <w:rFonts w:cs="Vrinda"/>
    </w:rPr>
  </w:style>
  <w:style w:type="paragraph" w:styleId="BalloonText">
    <w:name w:val="Balloon Text"/>
    <w:basedOn w:val="Normal"/>
    <w:link w:val="BalloonTextChar"/>
    <w:uiPriority w:val="99"/>
    <w:semiHidden/>
    <w:unhideWhenUsed/>
    <w:rsid w:val="0093464F"/>
    <w:rPr>
      <w:rFonts w:ascii="Times New Roman" w:hAnsi="Times New Roman"/>
      <w:sz w:val="18"/>
      <w:szCs w:val="22"/>
    </w:rPr>
  </w:style>
  <w:style w:type="character" w:customStyle="1" w:styleId="BalloonTextChar">
    <w:name w:val="Balloon Text Char"/>
    <w:basedOn w:val="DefaultParagraphFont"/>
    <w:link w:val="BalloonText"/>
    <w:uiPriority w:val="99"/>
    <w:semiHidden/>
    <w:rsid w:val="0093464F"/>
    <w:rPr>
      <w:rFonts w:ascii="Times New Roman" w:hAnsi="Times New Roman" w:cs="Vrinda"/>
      <w:sz w:val="18"/>
      <w:szCs w:val="22"/>
    </w:rPr>
  </w:style>
  <w:style w:type="paragraph" w:styleId="Caption">
    <w:name w:val="caption"/>
    <w:basedOn w:val="Normal"/>
    <w:next w:val="Normal"/>
    <w:uiPriority w:val="35"/>
    <w:unhideWhenUsed/>
    <w:qFormat/>
    <w:rsid w:val="00922673"/>
    <w:pPr>
      <w:spacing w:after="200"/>
    </w:pPr>
    <w:rPr>
      <w:i/>
      <w:iCs/>
      <w:color w:val="44546A" w:themeColor="text2"/>
      <w:sz w:val="18"/>
      <w:szCs w:val="22"/>
    </w:rPr>
  </w:style>
  <w:style w:type="table" w:styleId="TableGrid">
    <w:name w:val="Table Grid"/>
    <w:basedOn w:val="TableNormal"/>
    <w:uiPriority w:val="99"/>
    <w:rsid w:val="00F717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66374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6374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6374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AA681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643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rerk\Documents\Disertation\adjusted%20intake%20volume%20without%20outli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rerk\Documents\Disertation\adjusted%20intake%20volume%20without%20outli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'velometer mfg==6'!$B$1</c:f>
              <c:strCache>
                <c:ptCount val="1"/>
                <c:pt idx="0">
                  <c:v>exhaustvolume</c:v>
                </c:pt>
              </c:strCache>
            </c:strRef>
          </c:tx>
          <c:spPr>
            <a:ln w="28575">
              <a:noFill/>
            </a:ln>
          </c:spPr>
          <c:trendline>
            <c:trendlineType val="linear"/>
            <c:dispRSqr val="1"/>
            <c:dispEq val="1"/>
            <c:trendlineLbl>
              <c:layout>
                <c:manualLayout>
                  <c:x val="0.0755404636920385"/>
                  <c:y val="0.374756124234471"/>
                </c:manualLayout>
              </c:layout>
              <c:numFmt formatCode="General" sourceLinked="0"/>
            </c:trendlineLbl>
          </c:trendline>
          <c:xVal>
            <c:numRef>
              <c:f>'velometer mfg==6'!$A$2:$A$127</c:f>
              <c:numCache>
                <c:formatCode>General</c:formatCode>
                <c:ptCount val="126"/>
                <c:pt idx="0">
                  <c:v>1030.0926</c:v>
                </c:pt>
                <c:pt idx="1">
                  <c:v>1203.7037</c:v>
                </c:pt>
                <c:pt idx="2">
                  <c:v>885.9374999999985</c:v>
                </c:pt>
                <c:pt idx="3">
                  <c:v>759.7656299999985</c:v>
                </c:pt>
                <c:pt idx="4">
                  <c:v>1132.0313</c:v>
                </c:pt>
                <c:pt idx="5">
                  <c:v>762.1093800000008</c:v>
                </c:pt>
                <c:pt idx="6">
                  <c:v>810.9374999999985</c:v>
                </c:pt>
                <c:pt idx="7">
                  <c:v>790.625</c:v>
                </c:pt>
                <c:pt idx="8">
                  <c:v>585.14844</c:v>
                </c:pt>
                <c:pt idx="9">
                  <c:v>830.43846</c:v>
                </c:pt>
                <c:pt idx="10">
                  <c:v>728.0052099999994</c:v>
                </c:pt>
                <c:pt idx="11">
                  <c:v>329.6875</c:v>
                </c:pt>
                <c:pt idx="12">
                  <c:v>1885.5469</c:v>
                </c:pt>
                <c:pt idx="13">
                  <c:v>517.57813</c:v>
                </c:pt>
                <c:pt idx="14">
                  <c:v>866.7968800000008</c:v>
                </c:pt>
                <c:pt idx="15">
                  <c:v>555.07813</c:v>
                </c:pt>
                <c:pt idx="16">
                  <c:v>1850.7813</c:v>
                </c:pt>
                <c:pt idx="17">
                  <c:v>851.5624999999985</c:v>
                </c:pt>
                <c:pt idx="18">
                  <c:v>818.35938</c:v>
                </c:pt>
                <c:pt idx="19">
                  <c:v>654.1015599999994</c:v>
                </c:pt>
                <c:pt idx="20">
                  <c:v>514.84375</c:v>
                </c:pt>
                <c:pt idx="21">
                  <c:v>884.7656299999985</c:v>
                </c:pt>
                <c:pt idx="22">
                  <c:v>960.9374999999985</c:v>
                </c:pt>
                <c:pt idx="23">
                  <c:v>805.85938</c:v>
                </c:pt>
                <c:pt idx="24">
                  <c:v>1271.4844</c:v>
                </c:pt>
                <c:pt idx="25">
                  <c:v>1216.7969</c:v>
                </c:pt>
                <c:pt idx="26">
                  <c:v>471.0937499999992</c:v>
                </c:pt>
                <c:pt idx="27">
                  <c:v>650.73399</c:v>
                </c:pt>
                <c:pt idx="28">
                  <c:v>678.4526899999981</c:v>
                </c:pt>
                <c:pt idx="29">
                  <c:v>533.9843800000008</c:v>
                </c:pt>
                <c:pt idx="30">
                  <c:v>738.28125</c:v>
                </c:pt>
                <c:pt idx="31">
                  <c:v>738.28125</c:v>
                </c:pt>
                <c:pt idx="32">
                  <c:v>622.2222199999985</c:v>
                </c:pt>
                <c:pt idx="33">
                  <c:v>815.15432</c:v>
                </c:pt>
                <c:pt idx="34">
                  <c:v>837.52315</c:v>
                </c:pt>
                <c:pt idx="35">
                  <c:v>435.54688</c:v>
                </c:pt>
                <c:pt idx="36">
                  <c:v>793.75</c:v>
                </c:pt>
                <c:pt idx="37">
                  <c:v>850.0</c:v>
                </c:pt>
                <c:pt idx="38">
                  <c:v>636.7187500000007</c:v>
                </c:pt>
                <c:pt idx="39">
                  <c:v>1021.484400000001</c:v>
                </c:pt>
                <c:pt idx="40">
                  <c:v>1378.515600000001</c:v>
                </c:pt>
                <c:pt idx="41">
                  <c:v>655.46875</c:v>
                </c:pt>
                <c:pt idx="42">
                  <c:v>894.5312499999985</c:v>
                </c:pt>
                <c:pt idx="43">
                  <c:v>1024.2188</c:v>
                </c:pt>
                <c:pt idx="44">
                  <c:v>798.8281299999985</c:v>
                </c:pt>
                <c:pt idx="45">
                  <c:v>1451.5625</c:v>
                </c:pt>
                <c:pt idx="46">
                  <c:v>1656.25</c:v>
                </c:pt>
                <c:pt idx="47">
                  <c:v>568.35938</c:v>
                </c:pt>
                <c:pt idx="48">
                  <c:v>949.2187500000007</c:v>
                </c:pt>
                <c:pt idx="49">
                  <c:v>905.46875</c:v>
                </c:pt>
                <c:pt idx="50">
                  <c:v>527.34375</c:v>
                </c:pt>
                <c:pt idx="51">
                  <c:v>914.0624999999985</c:v>
                </c:pt>
                <c:pt idx="52">
                  <c:v>923.8281299999985</c:v>
                </c:pt>
                <c:pt idx="53">
                  <c:v>505.0781299999989</c:v>
                </c:pt>
                <c:pt idx="54">
                  <c:v>876.9531299999985</c:v>
                </c:pt>
                <c:pt idx="55">
                  <c:v>1069.9219</c:v>
                </c:pt>
                <c:pt idx="56">
                  <c:v>843.75</c:v>
                </c:pt>
                <c:pt idx="57">
                  <c:v>1431.6406</c:v>
                </c:pt>
                <c:pt idx="58">
                  <c:v>1494.9219</c:v>
                </c:pt>
                <c:pt idx="59">
                  <c:v>689.84375</c:v>
                </c:pt>
                <c:pt idx="60">
                  <c:v>1083.5938</c:v>
                </c:pt>
                <c:pt idx="61">
                  <c:v>1075.0</c:v>
                </c:pt>
                <c:pt idx="62">
                  <c:v>669.92188</c:v>
                </c:pt>
                <c:pt idx="63">
                  <c:v>966.7968800000008</c:v>
                </c:pt>
                <c:pt idx="64">
                  <c:v>935.1562499999985</c:v>
                </c:pt>
                <c:pt idx="65">
                  <c:v>798.4374999999985</c:v>
                </c:pt>
                <c:pt idx="66">
                  <c:v>849.6093800000008</c:v>
                </c:pt>
                <c:pt idx="67">
                  <c:v>882.42188</c:v>
                </c:pt>
                <c:pt idx="68">
                  <c:v>1005.4688</c:v>
                </c:pt>
                <c:pt idx="69">
                  <c:v>652.34375</c:v>
                </c:pt>
                <c:pt idx="70">
                  <c:v>676.9531299999985</c:v>
                </c:pt>
                <c:pt idx="71">
                  <c:v>725.3906299999985</c:v>
                </c:pt>
                <c:pt idx="72">
                  <c:v>1066.7969</c:v>
                </c:pt>
                <c:pt idx="73">
                  <c:v>1069.9219</c:v>
                </c:pt>
                <c:pt idx="74">
                  <c:v>1016.015599999999</c:v>
                </c:pt>
                <c:pt idx="75">
                  <c:v>1157.0313</c:v>
                </c:pt>
                <c:pt idx="76">
                  <c:v>1115.625</c:v>
                </c:pt>
                <c:pt idx="77">
                  <c:v>1465.625</c:v>
                </c:pt>
                <c:pt idx="78">
                  <c:v>1953.125</c:v>
                </c:pt>
                <c:pt idx="79">
                  <c:v>1914.8438</c:v>
                </c:pt>
                <c:pt idx="80">
                  <c:v>1787.8906</c:v>
                </c:pt>
                <c:pt idx="81">
                  <c:v>2242.1875</c:v>
                </c:pt>
                <c:pt idx="82">
                  <c:v>2097.6563</c:v>
                </c:pt>
                <c:pt idx="83">
                  <c:v>2122.6563</c:v>
                </c:pt>
                <c:pt idx="84">
                  <c:v>1403.9063</c:v>
                </c:pt>
                <c:pt idx="85">
                  <c:v>1083.5938</c:v>
                </c:pt>
                <c:pt idx="86">
                  <c:v>1185.1563</c:v>
                </c:pt>
                <c:pt idx="87">
                  <c:v>1009.765599999999</c:v>
                </c:pt>
                <c:pt idx="88">
                  <c:v>922.2656299999985</c:v>
                </c:pt>
                <c:pt idx="89">
                  <c:v>1063.2813</c:v>
                </c:pt>
                <c:pt idx="90">
                  <c:v>1026.1719</c:v>
                </c:pt>
                <c:pt idx="91">
                  <c:v>1011.7188</c:v>
                </c:pt>
                <c:pt idx="92">
                  <c:v>947.2656299999985</c:v>
                </c:pt>
                <c:pt idx="93">
                  <c:v>1089.8438</c:v>
                </c:pt>
                <c:pt idx="94">
                  <c:v>1050.7813</c:v>
                </c:pt>
                <c:pt idx="95">
                  <c:v>1287.1094</c:v>
                </c:pt>
                <c:pt idx="96">
                  <c:v>1267.5781</c:v>
                </c:pt>
                <c:pt idx="97">
                  <c:v>826.9531299999985</c:v>
                </c:pt>
                <c:pt idx="98">
                  <c:v>905.46875</c:v>
                </c:pt>
                <c:pt idx="99">
                  <c:v>946.875</c:v>
                </c:pt>
                <c:pt idx="100">
                  <c:v>1008.5938</c:v>
                </c:pt>
                <c:pt idx="101">
                  <c:v>947.6562499999985</c:v>
                </c:pt>
                <c:pt idx="102">
                  <c:v>946.4843800000008</c:v>
                </c:pt>
                <c:pt idx="103">
                  <c:v>985.9374999999985</c:v>
                </c:pt>
                <c:pt idx="104">
                  <c:v>1055.0781</c:v>
                </c:pt>
                <c:pt idx="105">
                  <c:v>875.0</c:v>
                </c:pt>
                <c:pt idx="106">
                  <c:v>1465.2344</c:v>
                </c:pt>
                <c:pt idx="107">
                  <c:v>1386.7188</c:v>
                </c:pt>
                <c:pt idx="108">
                  <c:v>1366.4063</c:v>
                </c:pt>
                <c:pt idx="109">
                  <c:v>1723.8281</c:v>
                </c:pt>
                <c:pt idx="110">
                  <c:v>2291.796899999993</c:v>
                </c:pt>
                <c:pt idx="111">
                  <c:v>2008.5938</c:v>
                </c:pt>
                <c:pt idx="112">
                  <c:v>1838.6719</c:v>
                </c:pt>
                <c:pt idx="113">
                  <c:v>1724.6094</c:v>
                </c:pt>
                <c:pt idx="114">
                  <c:v>758.59259</c:v>
                </c:pt>
                <c:pt idx="115">
                  <c:v>791.368629999998</c:v>
                </c:pt>
                <c:pt idx="116">
                  <c:v>823.8165499999988</c:v>
                </c:pt>
                <c:pt idx="117">
                  <c:v>1279.2969</c:v>
                </c:pt>
                <c:pt idx="118">
                  <c:v>841.0156299999985</c:v>
                </c:pt>
                <c:pt idx="119">
                  <c:v>760.1562499999985</c:v>
                </c:pt>
                <c:pt idx="120">
                  <c:v>839.4531299999985</c:v>
                </c:pt>
                <c:pt idx="121">
                  <c:v>895.70313</c:v>
                </c:pt>
                <c:pt idx="122">
                  <c:v>898.8281299999985</c:v>
                </c:pt>
                <c:pt idx="123">
                  <c:v>668.75</c:v>
                </c:pt>
                <c:pt idx="124">
                  <c:v>980.28906</c:v>
                </c:pt>
                <c:pt idx="125">
                  <c:v>817.57813</c:v>
                </c:pt>
              </c:numCache>
            </c:numRef>
          </c:xVal>
          <c:yVal>
            <c:numRef>
              <c:f>'velometer mfg==6'!$B$2:$B$127</c:f>
              <c:numCache>
                <c:formatCode>General</c:formatCode>
                <c:ptCount val="126"/>
                <c:pt idx="0">
                  <c:v>1483.8542</c:v>
                </c:pt>
                <c:pt idx="1">
                  <c:v>1591.7708</c:v>
                </c:pt>
                <c:pt idx="2">
                  <c:v>1704.183999999998</c:v>
                </c:pt>
                <c:pt idx="3">
                  <c:v>1124.1319</c:v>
                </c:pt>
                <c:pt idx="4">
                  <c:v>1579.6302</c:v>
                </c:pt>
                <c:pt idx="5">
                  <c:v>503.125</c:v>
                </c:pt>
                <c:pt idx="6">
                  <c:v>510.5625</c:v>
                </c:pt>
                <c:pt idx="7">
                  <c:v>795.8124999999985</c:v>
                </c:pt>
                <c:pt idx="8">
                  <c:v>1148.3166</c:v>
                </c:pt>
                <c:pt idx="9">
                  <c:v>2480.7598</c:v>
                </c:pt>
                <c:pt idx="10">
                  <c:v>1527.789</c:v>
                </c:pt>
                <c:pt idx="11">
                  <c:v>449.6527800000004</c:v>
                </c:pt>
                <c:pt idx="12">
                  <c:v>2239.2708</c:v>
                </c:pt>
                <c:pt idx="13">
                  <c:v>713.14931</c:v>
                </c:pt>
                <c:pt idx="14">
                  <c:v>1798.6111</c:v>
                </c:pt>
                <c:pt idx="15">
                  <c:v>987.8124999999985</c:v>
                </c:pt>
                <c:pt idx="16">
                  <c:v>2159.1406</c:v>
                </c:pt>
                <c:pt idx="17">
                  <c:v>584.5486099999994</c:v>
                </c:pt>
                <c:pt idx="18">
                  <c:v>705.9548599999994</c:v>
                </c:pt>
                <c:pt idx="19">
                  <c:v>1112.8906</c:v>
                </c:pt>
                <c:pt idx="20">
                  <c:v>865.5816</c:v>
                </c:pt>
                <c:pt idx="21">
                  <c:v>723.9409699999985</c:v>
                </c:pt>
                <c:pt idx="22">
                  <c:v>1141.2188</c:v>
                </c:pt>
                <c:pt idx="23">
                  <c:v>2113.3681</c:v>
                </c:pt>
                <c:pt idx="24">
                  <c:v>1491.0486</c:v>
                </c:pt>
                <c:pt idx="25">
                  <c:v>1214.0625</c:v>
                </c:pt>
                <c:pt idx="26">
                  <c:v>2187.5</c:v>
                </c:pt>
                <c:pt idx="27">
                  <c:v>1121.0938</c:v>
                </c:pt>
                <c:pt idx="28">
                  <c:v>758.94488</c:v>
                </c:pt>
                <c:pt idx="29">
                  <c:v>1610.0649</c:v>
                </c:pt>
                <c:pt idx="30">
                  <c:v>786.8923599999994</c:v>
                </c:pt>
                <c:pt idx="31">
                  <c:v>1366.9444</c:v>
                </c:pt>
                <c:pt idx="32">
                  <c:v>777.777780000001</c:v>
                </c:pt>
                <c:pt idx="33">
                  <c:v>2188.9028</c:v>
                </c:pt>
                <c:pt idx="34">
                  <c:v>1015.9722</c:v>
                </c:pt>
                <c:pt idx="35">
                  <c:v>521.5972199999985</c:v>
                </c:pt>
                <c:pt idx="36">
                  <c:v>809.375</c:v>
                </c:pt>
                <c:pt idx="37">
                  <c:v>831.8576399999978</c:v>
                </c:pt>
                <c:pt idx="38">
                  <c:v>921.7881900000005</c:v>
                </c:pt>
                <c:pt idx="39">
                  <c:v>625.0173599999994</c:v>
                </c:pt>
                <c:pt idx="40">
                  <c:v>1668.2118</c:v>
                </c:pt>
                <c:pt idx="41">
                  <c:v>674.4791699999994</c:v>
                </c:pt>
                <c:pt idx="42">
                  <c:v>849.84375</c:v>
                </c:pt>
                <c:pt idx="43">
                  <c:v>859.7361099999994</c:v>
                </c:pt>
                <c:pt idx="44">
                  <c:v>1734.375</c:v>
                </c:pt>
                <c:pt idx="45">
                  <c:v>1915.5208</c:v>
                </c:pt>
                <c:pt idx="46">
                  <c:v>1420.9028</c:v>
                </c:pt>
                <c:pt idx="47">
                  <c:v>899.3055599999988</c:v>
                </c:pt>
                <c:pt idx="48">
                  <c:v>1130.8767</c:v>
                </c:pt>
                <c:pt idx="49">
                  <c:v>586.7968800000008</c:v>
                </c:pt>
                <c:pt idx="50">
                  <c:v>651.99653</c:v>
                </c:pt>
                <c:pt idx="51">
                  <c:v>862.88368</c:v>
                </c:pt>
                <c:pt idx="52">
                  <c:v>571.05903</c:v>
                </c:pt>
                <c:pt idx="53">
                  <c:v>876.8229199999978</c:v>
                </c:pt>
                <c:pt idx="54">
                  <c:v>1303.9931</c:v>
                </c:pt>
                <c:pt idx="55">
                  <c:v>1208.375</c:v>
                </c:pt>
                <c:pt idx="56">
                  <c:v>1506.3368</c:v>
                </c:pt>
                <c:pt idx="57">
                  <c:v>1303.9931</c:v>
                </c:pt>
                <c:pt idx="58">
                  <c:v>1482.5052</c:v>
                </c:pt>
                <c:pt idx="59">
                  <c:v>1708.6806</c:v>
                </c:pt>
                <c:pt idx="60">
                  <c:v>1101.6493</c:v>
                </c:pt>
                <c:pt idx="61">
                  <c:v>1686.1979</c:v>
                </c:pt>
                <c:pt idx="62">
                  <c:v>521.5972199999985</c:v>
                </c:pt>
                <c:pt idx="63">
                  <c:v>1184.3854</c:v>
                </c:pt>
                <c:pt idx="64">
                  <c:v>926.2847200000007</c:v>
                </c:pt>
                <c:pt idx="65">
                  <c:v>517.10069</c:v>
                </c:pt>
                <c:pt idx="66">
                  <c:v>1169.0972</c:v>
                </c:pt>
                <c:pt idx="67">
                  <c:v>1385.3802</c:v>
                </c:pt>
                <c:pt idx="68">
                  <c:v>1069.2743</c:v>
                </c:pt>
                <c:pt idx="69">
                  <c:v>572.4079899999994</c:v>
                </c:pt>
                <c:pt idx="70">
                  <c:v>517.55035</c:v>
                </c:pt>
                <c:pt idx="71">
                  <c:v>944.72049</c:v>
                </c:pt>
                <c:pt idx="72">
                  <c:v>854.3402799999988</c:v>
                </c:pt>
                <c:pt idx="73">
                  <c:v>1416.4063</c:v>
                </c:pt>
                <c:pt idx="74">
                  <c:v>664.58681</c:v>
                </c:pt>
                <c:pt idx="75">
                  <c:v>1573.7847</c:v>
                </c:pt>
                <c:pt idx="76">
                  <c:v>1596.2674</c:v>
                </c:pt>
                <c:pt idx="77">
                  <c:v>2204.1979</c:v>
                </c:pt>
                <c:pt idx="78">
                  <c:v>1960.4861</c:v>
                </c:pt>
                <c:pt idx="79">
                  <c:v>1438.8889</c:v>
                </c:pt>
                <c:pt idx="80">
                  <c:v>1416.4063</c:v>
                </c:pt>
                <c:pt idx="81">
                  <c:v>2630.468799999999</c:v>
                </c:pt>
                <c:pt idx="82">
                  <c:v>2474.439200000001</c:v>
                </c:pt>
                <c:pt idx="83">
                  <c:v>2603.939200000001</c:v>
                </c:pt>
                <c:pt idx="84">
                  <c:v>710.4513899999994</c:v>
                </c:pt>
                <c:pt idx="85">
                  <c:v>836.3541699999978</c:v>
                </c:pt>
                <c:pt idx="86">
                  <c:v>322.8506900000004</c:v>
                </c:pt>
                <c:pt idx="87">
                  <c:v>696.9618099999988</c:v>
                </c:pt>
                <c:pt idx="88">
                  <c:v>741.9270799999994</c:v>
                </c:pt>
                <c:pt idx="89">
                  <c:v>1330.9722</c:v>
                </c:pt>
                <c:pt idx="90">
                  <c:v>766.6579899999994</c:v>
                </c:pt>
                <c:pt idx="91">
                  <c:v>945.17014</c:v>
                </c:pt>
                <c:pt idx="92">
                  <c:v>945.0737800000018</c:v>
                </c:pt>
                <c:pt idx="93">
                  <c:v>1461.3715</c:v>
                </c:pt>
                <c:pt idx="94">
                  <c:v>852.09201</c:v>
                </c:pt>
                <c:pt idx="95">
                  <c:v>1059.3819</c:v>
                </c:pt>
                <c:pt idx="96">
                  <c:v>1618.75</c:v>
                </c:pt>
                <c:pt idx="97">
                  <c:v>1713.1771</c:v>
                </c:pt>
                <c:pt idx="98">
                  <c:v>1558.0469</c:v>
                </c:pt>
                <c:pt idx="99">
                  <c:v>1222.6059</c:v>
                </c:pt>
                <c:pt idx="100">
                  <c:v>1230.25</c:v>
                </c:pt>
                <c:pt idx="101">
                  <c:v>754.5173599999994</c:v>
                </c:pt>
                <c:pt idx="102">
                  <c:v>464.4913199999984</c:v>
                </c:pt>
                <c:pt idx="103">
                  <c:v>656.49306</c:v>
                </c:pt>
                <c:pt idx="104">
                  <c:v>1028.3559</c:v>
                </c:pt>
                <c:pt idx="105">
                  <c:v>893.4600699999982</c:v>
                </c:pt>
                <c:pt idx="106">
                  <c:v>2245.1163</c:v>
                </c:pt>
                <c:pt idx="107">
                  <c:v>1839.0799</c:v>
                </c:pt>
                <c:pt idx="108">
                  <c:v>1501.8403</c:v>
                </c:pt>
                <c:pt idx="109">
                  <c:v>2147.991300000003</c:v>
                </c:pt>
                <c:pt idx="110">
                  <c:v>2675.434</c:v>
                </c:pt>
                <c:pt idx="111">
                  <c:v>2152.0382</c:v>
                </c:pt>
                <c:pt idx="112">
                  <c:v>1753.6458</c:v>
                </c:pt>
                <c:pt idx="113">
                  <c:v>1579.6302</c:v>
                </c:pt>
                <c:pt idx="114">
                  <c:v>1961.6001</c:v>
                </c:pt>
                <c:pt idx="115">
                  <c:v>2294.432100000003</c:v>
                </c:pt>
                <c:pt idx="116">
                  <c:v>945.784940000001</c:v>
                </c:pt>
                <c:pt idx="117">
                  <c:v>1495.9948</c:v>
                </c:pt>
                <c:pt idx="118">
                  <c:v>535.5364599999994</c:v>
                </c:pt>
                <c:pt idx="119">
                  <c:v>485.1753499999996</c:v>
                </c:pt>
                <c:pt idx="120">
                  <c:v>966.75347</c:v>
                </c:pt>
                <c:pt idx="121">
                  <c:v>1029.7049</c:v>
                </c:pt>
                <c:pt idx="122">
                  <c:v>741.9270799999994</c:v>
                </c:pt>
                <c:pt idx="123">
                  <c:v>637.6076399999994</c:v>
                </c:pt>
                <c:pt idx="124">
                  <c:v>1128.1788</c:v>
                </c:pt>
                <c:pt idx="125">
                  <c:v>1098.125</c:v>
                </c:pt>
              </c:numCache>
            </c:numRef>
          </c:yVal>
          <c:smooth val="0"/>
        </c:ser>
        <c:dLbls>
          <c:showLegendKey val="0"/>
          <c:showVal val="0"/>
          <c:showCatName val="0"/>
          <c:showSerName val="0"/>
          <c:showPercent val="0"/>
          <c:showBubbleSize val="0"/>
        </c:dLbls>
        <c:axId val="-1886747392"/>
        <c:axId val="-1886579664"/>
      </c:scatterChart>
      <c:valAx>
        <c:axId val="-1886747392"/>
        <c:scaling>
          <c:orientation val="minMax"/>
        </c:scaling>
        <c:delete val="0"/>
        <c:axPos val="b"/>
        <c:title>
          <c:tx>
            <c:rich>
              <a:bodyPr/>
              <a:lstStyle/>
              <a:p>
                <a:pPr>
                  <a:defRPr/>
                </a:pPr>
                <a:r>
                  <a:rPr lang="en-US"/>
                  <a:t>Intake (cfm)</a:t>
                </a:r>
              </a:p>
            </c:rich>
          </c:tx>
          <c:overlay val="0"/>
        </c:title>
        <c:numFmt formatCode="General" sourceLinked="1"/>
        <c:majorTickMark val="out"/>
        <c:minorTickMark val="none"/>
        <c:tickLblPos val="nextTo"/>
        <c:crossAx val="-1886579664"/>
        <c:crosses val="autoZero"/>
        <c:crossBetween val="midCat"/>
      </c:valAx>
      <c:valAx>
        <c:axId val="-1886579664"/>
        <c:scaling>
          <c:orientation val="minMax"/>
        </c:scaling>
        <c:delete val="0"/>
        <c:axPos val="l"/>
        <c:majorGridlines/>
        <c:title>
          <c:tx>
            <c:rich>
              <a:bodyPr/>
              <a:lstStyle/>
              <a:p>
                <a:pPr>
                  <a:defRPr/>
                </a:pPr>
                <a:r>
                  <a:rPr lang="en-US"/>
                  <a:t>Exhaust (cfm)</a:t>
                </a:r>
              </a:p>
            </c:rich>
          </c:tx>
          <c:overlay val="0"/>
        </c:title>
        <c:numFmt formatCode="General" sourceLinked="1"/>
        <c:majorTickMark val="out"/>
        <c:minorTickMark val="none"/>
        <c:tickLblPos val="nextTo"/>
        <c:crossAx val="-188674739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'balometer mfg==6'!$B$1</c:f>
              <c:strCache>
                <c:ptCount val="1"/>
                <c:pt idx="0">
                  <c:v>balometerexhaust</c:v>
                </c:pt>
              </c:strCache>
            </c:strRef>
          </c:tx>
          <c:spPr>
            <a:ln w="28575">
              <a:noFill/>
            </a:ln>
          </c:spPr>
          <c:trendline>
            <c:trendlineType val="linear"/>
            <c:forward val="20.0"/>
            <c:backward val="100.0"/>
            <c:dispRSqr val="1"/>
            <c:dispEq val="1"/>
            <c:trendlineLbl>
              <c:layout>
                <c:manualLayout>
                  <c:x val="0.12593325331821"/>
                  <c:y val="0.409082938202208"/>
                </c:manualLayout>
              </c:layout>
              <c:numFmt formatCode="General" sourceLinked="0"/>
            </c:trendlineLbl>
          </c:trendline>
          <c:xVal>
            <c:numRef>
              <c:f>'balometer mfg==6'!$A$2:$A$156</c:f>
              <c:numCache>
                <c:formatCode>General</c:formatCode>
                <c:ptCount val="155"/>
                <c:pt idx="0">
                  <c:v>1274.0</c:v>
                </c:pt>
                <c:pt idx="1">
                  <c:v>1790.0</c:v>
                </c:pt>
                <c:pt idx="2">
                  <c:v>1595.0</c:v>
                </c:pt>
                <c:pt idx="3">
                  <c:v>1500.0</c:v>
                </c:pt>
                <c:pt idx="4">
                  <c:v>1094.0</c:v>
                </c:pt>
                <c:pt idx="5">
                  <c:v>1370.0</c:v>
                </c:pt>
                <c:pt idx="6">
                  <c:v>1040.0</c:v>
                </c:pt>
                <c:pt idx="7">
                  <c:v>1010.0</c:v>
                </c:pt>
                <c:pt idx="8">
                  <c:v>855.0</c:v>
                </c:pt>
                <c:pt idx="9">
                  <c:v>753.0</c:v>
                </c:pt>
                <c:pt idx="10">
                  <c:v>345.0</c:v>
                </c:pt>
                <c:pt idx="11">
                  <c:v>1610.0</c:v>
                </c:pt>
                <c:pt idx="12">
                  <c:v>1480.0</c:v>
                </c:pt>
                <c:pt idx="13">
                  <c:v>1370.0</c:v>
                </c:pt>
                <c:pt idx="14">
                  <c:v>1110.0</c:v>
                </c:pt>
                <c:pt idx="15">
                  <c:v>1250.0</c:v>
                </c:pt>
                <c:pt idx="16">
                  <c:v>1045.0</c:v>
                </c:pt>
                <c:pt idx="17">
                  <c:v>880.0</c:v>
                </c:pt>
                <c:pt idx="18">
                  <c:v>780.0</c:v>
                </c:pt>
                <c:pt idx="19">
                  <c:v>645.0</c:v>
                </c:pt>
                <c:pt idx="20">
                  <c:v>1835.0</c:v>
                </c:pt>
                <c:pt idx="21">
                  <c:v>1320.0</c:v>
                </c:pt>
                <c:pt idx="22">
                  <c:v>955.0</c:v>
                </c:pt>
                <c:pt idx="23">
                  <c:v>720.0</c:v>
                </c:pt>
                <c:pt idx="24">
                  <c:v>610.0</c:v>
                </c:pt>
                <c:pt idx="25">
                  <c:v>510.0</c:v>
                </c:pt>
                <c:pt idx="26">
                  <c:v>1200.0</c:v>
                </c:pt>
                <c:pt idx="27">
                  <c:v>1605.0</c:v>
                </c:pt>
                <c:pt idx="28">
                  <c:v>1360.0</c:v>
                </c:pt>
                <c:pt idx="29">
                  <c:v>1690.0</c:v>
                </c:pt>
                <c:pt idx="30">
                  <c:v>1597.5</c:v>
                </c:pt>
                <c:pt idx="31">
                  <c:v>1118.0</c:v>
                </c:pt>
                <c:pt idx="32">
                  <c:v>1020.0</c:v>
                </c:pt>
                <c:pt idx="33">
                  <c:v>530.0</c:v>
                </c:pt>
                <c:pt idx="34">
                  <c:v>500.0</c:v>
                </c:pt>
                <c:pt idx="35">
                  <c:v>840.0</c:v>
                </c:pt>
                <c:pt idx="36">
                  <c:v>825.0</c:v>
                </c:pt>
                <c:pt idx="37">
                  <c:v>1598.0</c:v>
                </c:pt>
                <c:pt idx="38">
                  <c:v>1620.0</c:v>
                </c:pt>
                <c:pt idx="39">
                  <c:v>1760.0</c:v>
                </c:pt>
                <c:pt idx="40">
                  <c:v>1620.0</c:v>
                </c:pt>
                <c:pt idx="41">
                  <c:v>1605.0</c:v>
                </c:pt>
                <c:pt idx="42">
                  <c:v>1640.0</c:v>
                </c:pt>
                <c:pt idx="43">
                  <c:v>1575.0</c:v>
                </c:pt>
                <c:pt idx="44">
                  <c:v>1310.0</c:v>
                </c:pt>
                <c:pt idx="45">
                  <c:v>1296.0</c:v>
                </c:pt>
                <c:pt idx="46">
                  <c:v>1170.0</c:v>
                </c:pt>
                <c:pt idx="47">
                  <c:v>665.0</c:v>
                </c:pt>
                <c:pt idx="48">
                  <c:v>620.0</c:v>
                </c:pt>
                <c:pt idx="49">
                  <c:v>425.0</c:v>
                </c:pt>
                <c:pt idx="50">
                  <c:v>1360.0</c:v>
                </c:pt>
                <c:pt idx="51">
                  <c:v>980.0</c:v>
                </c:pt>
                <c:pt idx="52">
                  <c:v>605.0</c:v>
                </c:pt>
                <c:pt idx="53">
                  <c:v>585.0</c:v>
                </c:pt>
                <c:pt idx="54">
                  <c:v>445.0</c:v>
                </c:pt>
                <c:pt idx="55">
                  <c:v>1370.0</c:v>
                </c:pt>
                <c:pt idx="56">
                  <c:v>1340.0</c:v>
                </c:pt>
                <c:pt idx="57">
                  <c:v>1190.0</c:v>
                </c:pt>
                <c:pt idx="58">
                  <c:v>1070.0</c:v>
                </c:pt>
                <c:pt idx="59">
                  <c:v>966.0</c:v>
                </c:pt>
                <c:pt idx="60">
                  <c:v>1390.0</c:v>
                </c:pt>
                <c:pt idx="61">
                  <c:v>860.0</c:v>
                </c:pt>
                <c:pt idx="62">
                  <c:v>749.0</c:v>
                </c:pt>
                <c:pt idx="63">
                  <c:v>505.0</c:v>
                </c:pt>
                <c:pt idx="64">
                  <c:v>1099.0</c:v>
                </c:pt>
                <c:pt idx="65">
                  <c:v>956.0</c:v>
                </c:pt>
                <c:pt idx="66">
                  <c:v>740.0</c:v>
                </c:pt>
                <c:pt idx="67">
                  <c:v>660.0</c:v>
                </c:pt>
                <c:pt idx="68">
                  <c:v>764.0</c:v>
                </c:pt>
                <c:pt idx="69">
                  <c:v>1160.0</c:v>
                </c:pt>
                <c:pt idx="70">
                  <c:v>1120.0</c:v>
                </c:pt>
                <c:pt idx="71">
                  <c:v>1385.0</c:v>
                </c:pt>
                <c:pt idx="72">
                  <c:v>1450.0</c:v>
                </c:pt>
                <c:pt idx="73">
                  <c:v>1315.0</c:v>
                </c:pt>
                <c:pt idx="74">
                  <c:v>1580.0</c:v>
                </c:pt>
                <c:pt idx="75">
                  <c:v>1605.0</c:v>
                </c:pt>
                <c:pt idx="76">
                  <c:v>1465.0</c:v>
                </c:pt>
                <c:pt idx="77">
                  <c:v>1330.0</c:v>
                </c:pt>
                <c:pt idx="78">
                  <c:v>970.0</c:v>
                </c:pt>
                <c:pt idx="79">
                  <c:v>1635.0</c:v>
                </c:pt>
                <c:pt idx="80">
                  <c:v>1719.0</c:v>
                </c:pt>
                <c:pt idx="81">
                  <c:v>1440.0</c:v>
                </c:pt>
                <c:pt idx="82">
                  <c:v>1270.0</c:v>
                </c:pt>
                <c:pt idx="83">
                  <c:v>1410.0</c:v>
                </c:pt>
                <c:pt idx="84">
                  <c:v>720.0</c:v>
                </c:pt>
                <c:pt idx="85">
                  <c:v>1740.0</c:v>
                </c:pt>
                <c:pt idx="86">
                  <c:v>1470.0</c:v>
                </c:pt>
                <c:pt idx="87">
                  <c:v>1470.0</c:v>
                </c:pt>
                <c:pt idx="88">
                  <c:v>1035.0</c:v>
                </c:pt>
                <c:pt idx="89">
                  <c:v>1275.0</c:v>
                </c:pt>
                <c:pt idx="90">
                  <c:v>1280.0</c:v>
                </c:pt>
                <c:pt idx="91">
                  <c:v>1120.0</c:v>
                </c:pt>
                <c:pt idx="92">
                  <c:v>990.0</c:v>
                </c:pt>
                <c:pt idx="93">
                  <c:v>798.0</c:v>
                </c:pt>
                <c:pt idx="94">
                  <c:v>1580.0</c:v>
                </c:pt>
                <c:pt idx="95">
                  <c:v>1756.0</c:v>
                </c:pt>
                <c:pt idx="96">
                  <c:v>1658.0</c:v>
                </c:pt>
                <c:pt idx="97">
                  <c:v>1025.0</c:v>
                </c:pt>
                <c:pt idx="98">
                  <c:v>1640.0</c:v>
                </c:pt>
                <c:pt idx="99">
                  <c:v>1650.0</c:v>
                </c:pt>
                <c:pt idx="100">
                  <c:v>1687.0</c:v>
                </c:pt>
                <c:pt idx="101">
                  <c:v>1600.0</c:v>
                </c:pt>
                <c:pt idx="102">
                  <c:v>1470.0</c:v>
                </c:pt>
                <c:pt idx="103">
                  <c:v>1200.0</c:v>
                </c:pt>
                <c:pt idx="104">
                  <c:v>1562.0</c:v>
                </c:pt>
                <c:pt idx="105">
                  <c:v>1250.0</c:v>
                </c:pt>
                <c:pt idx="106">
                  <c:v>1390.0</c:v>
                </c:pt>
                <c:pt idx="107">
                  <c:v>1430.0</c:v>
                </c:pt>
                <c:pt idx="108">
                  <c:v>1315.0</c:v>
                </c:pt>
                <c:pt idx="109">
                  <c:v>1045.0</c:v>
                </c:pt>
                <c:pt idx="110">
                  <c:v>1870.0</c:v>
                </c:pt>
                <c:pt idx="111">
                  <c:v>1703.0</c:v>
                </c:pt>
                <c:pt idx="112">
                  <c:v>1610.0</c:v>
                </c:pt>
                <c:pt idx="113">
                  <c:v>1922.0</c:v>
                </c:pt>
                <c:pt idx="114">
                  <c:v>1820.0</c:v>
                </c:pt>
                <c:pt idx="115">
                  <c:v>1640.0</c:v>
                </c:pt>
                <c:pt idx="116">
                  <c:v>1620.0</c:v>
                </c:pt>
                <c:pt idx="117">
                  <c:v>1600.0</c:v>
                </c:pt>
                <c:pt idx="118">
                  <c:v>1680.0</c:v>
                </c:pt>
                <c:pt idx="119">
                  <c:v>1500.0</c:v>
                </c:pt>
                <c:pt idx="120">
                  <c:v>1405.0</c:v>
                </c:pt>
                <c:pt idx="121">
                  <c:v>1000.0</c:v>
                </c:pt>
                <c:pt idx="122">
                  <c:v>1474.0</c:v>
                </c:pt>
                <c:pt idx="123">
                  <c:v>1815.0</c:v>
                </c:pt>
                <c:pt idx="124">
                  <c:v>1235.0</c:v>
                </c:pt>
                <c:pt idx="125">
                  <c:v>1160.0</c:v>
                </c:pt>
                <c:pt idx="126">
                  <c:v>1055.0</c:v>
                </c:pt>
                <c:pt idx="127">
                  <c:v>1595.0</c:v>
                </c:pt>
                <c:pt idx="128">
                  <c:v>1130.0</c:v>
                </c:pt>
                <c:pt idx="129">
                  <c:v>1611.0</c:v>
                </c:pt>
                <c:pt idx="130">
                  <c:v>1790.0</c:v>
                </c:pt>
                <c:pt idx="131">
                  <c:v>1190.0</c:v>
                </c:pt>
                <c:pt idx="132">
                  <c:v>1055.0</c:v>
                </c:pt>
                <c:pt idx="133">
                  <c:v>1030.0</c:v>
                </c:pt>
                <c:pt idx="134">
                  <c:v>1012.0</c:v>
                </c:pt>
                <c:pt idx="135">
                  <c:v>845.0</c:v>
                </c:pt>
                <c:pt idx="136">
                  <c:v>1750.0</c:v>
                </c:pt>
                <c:pt idx="137">
                  <c:v>1645.0</c:v>
                </c:pt>
                <c:pt idx="138">
                  <c:v>1110.0</c:v>
                </c:pt>
                <c:pt idx="139">
                  <c:v>1070.0</c:v>
                </c:pt>
                <c:pt idx="140">
                  <c:v>910.0</c:v>
                </c:pt>
                <c:pt idx="141">
                  <c:v>860.0</c:v>
                </c:pt>
                <c:pt idx="142">
                  <c:v>775.0</c:v>
                </c:pt>
                <c:pt idx="143">
                  <c:v>865.0</c:v>
                </c:pt>
                <c:pt idx="144">
                  <c:v>735.0</c:v>
                </c:pt>
                <c:pt idx="145">
                  <c:v>550.0</c:v>
                </c:pt>
                <c:pt idx="146">
                  <c:v>529.0</c:v>
                </c:pt>
                <c:pt idx="147">
                  <c:v>490.0</c:v>
                </c:pt>
                <c:pt idx="148">
                  <c:v>630.0</c:v>
                </c:pt>
                <c:pt idx="149">
                  <c:v>690.0</c:v>
                </c:pt>
                <c:pt idx="150">
                  <c:v>545.0</c:v>
                </c:pt>
                <c:pt idx="151">
                  <c:v>496.0</c:v>
                </c:pt>
                <c:pt idx="152">
                  <c:v>490.0</c:v>
                </c:pt>
                <c:pt idx="153">
                  <c:v>875.0</c:v>
                </c:pt>
                <c:pt idx="154">
                  <c:v>990.0</c:v>
                </c:pt>
              </c:numCache>
            </c:numRef>
          </c:xVal>
          <c:yVal>
            <c:numRef>
              <c:f>'balometer mfg==6'!$B$2:$B$156</c:f>
              <c:numCache>
                <c:formatCode>General</c:formatCode>
                <c:ptCount val="155"/>
                <c:pt idx="0">
                  <c:v>1406.0</c:v>
                </c:pt>
                <c:pt idx="1">
                  <c:v>1949.0</c:v>
                </c:pt>
                <c:pt idx="2">
                  <c:v>1850.0</c:v>
                </c:pt>
                <c:pt idx="3">
                  <c:v>1620.0</c:v>
                </c:pt>
                <c:pt idx="4">
                  <c:v>1207.0</c:v>
                </c:pt>
                <c:pt idx="5">
                  <c:v>1605.0</c:v>
                </c:pt>
                <c:pt idx="6">
                  <c:v>1370.0</c:v>
                </c:pt>
                <c:pt idx="7">
                  <c:v>1160.0</c:v>
                </c:pt>
                <c:pt idx="8">
                  <c:v>1050.0</c:v>
                </c:pt>
                <c:pt idx="9">
                  <c:v>519.0</c:v>
                </c:pt>
                <c:pt idx="10">
                  <c:v>405.0</c:v>
                </c:pt>
                <c:pt idx="11">
                  <c:v>1775.0</c:v>
                </c:pt>
                <c:pt idx="12">
                  <c:v>1740.0</c:v>
                </c:pt>
                <c:pt idx="13">
                  <c:v>1505.0</c:v>
                </c:pt>
                <c:pt idx="14">
                  <c:v>1200.0</c:v>
                </c:pt>
                <c:pt idx="15">
                  <c:v>1380.0</c:v>
                </c:pt>
                <c:pt idx="16">
                  <c:v>1190.0</c:v>
                </c:pt>
                <c:pt idx="17">
                  <c:v>1050.0</c:v>
                </c:pt>
                <c:pt idx="18">
                  <c:v>890.0</c:v>
                </c:pt>
                <c:pt idx="19">
                  <c:v>790.0</c:v>
                </c:pt>
                <c:pt idx="20">
                  <c:v>2130.0</c:v>
                </c:pt>
                <c:pt idx="21">
                  <c:v>1435.0</c:v>
                </c:pt>
                <c:pt idx="22">
                  <c:v>950.0</c:v>
                </c:pt>
                <c:pt idx="23">
                  <c:v>745.0</c:v>
                </c:pt>
                <c:pt idx="24">
                  <c:v>660.0</c:v>
                </c:pt>
                <c:pt idx="25">
                  <c:v>565.0</c:v>
                </c:pt>
                <c:pt idx="26">
                  <c:v>1240.0</c:v>
                </c:pt>
                <c:pt idx="27">
                  <c:v>1740.0</c:v>
                </c:pt>
                <c:pt idx="28">
                  <c:v>1718.0</c:v>
                </c:pt>
                <c:pt idx="29">
                  <c:v>1550.0</c:v>
                </c:pt>
                <c:pt idx="30">
                  <c:v>1700.0</c:v>
                </c:pt>
                <c:pt idx="31">
                  <c:v>1260.0</c:v>
                </c:pt>
                <c:pt idx="32">
                  <c:v>1100.0</c:v>
                </c:pt>
                <c:pt idx="33">
                  <c:v>585.0</c:v>
                </c:pt>
                <c:pt idx="34">
                  <c:v>555.0</c:v>
                </c:pt>
                <c:pt idx="35">
                  <c:v>925.0</c:v>
                </c:pt>
                <c:pt idx="36">
                  <c:v>900.0</c:v>
                </c:pt>
                <c:pt idx="37">
                  <c:v>1700.0</c:v>
                </c:pt>
                <c:pt idx="38">
                  <c:v>1770.0</c:v>
                </c:pt>
                <c:pt idx="39">
                  <c:v>1900.0</c:v>
                </c:pt>
                <c:pt idx="40">
                  <c:v>1840.0</c:v>
                </c:pt>
                <c:pt idx="41">
                  <c:v>1770.0</c:v>
                </c:pt>
                <c:pt idx="42">
                  <c:v>1800.0</c:v>
                </c:pt>
                <c:pt idx="43">
                  <c:v>1755.0</c:v>
                </c:pt>
                <c:pt idx="44">
                  <c:v>1500.0</c:v>
                </c:pt>
                <c:pt idx="45">
                  <c:v>1372.0</c:v>
                </c:pt>
                <c:pt idx="46">
                  <c:v>1240.0</c:v>
                </c:pt>
                <c:pt idx="47">
                  <c:v>736.0</c:v>
                </c:pt>
                <c:pt idx="48">
                  <c:v>650.0</c:v>
                </c:pt>
                <c:pt idx="49">
                  <c:v>490.0</c:v>
                </c:pt>
                <c:pt idx="50">
                  <c:v>1555.0</c:v>
                </c:pt>
                <c:pt idx="51">
                  <c:v>1075.0</c:v>
                </c:pt>
                <c:pt idx="52">
                  <c:v>670.0</c:v>
                </c:pt>
                <c:pt idx="53">
                  <c:v>645.0</c:v>
                </c:pt>
                <c:pt idx="54">
                  <c:v>560.0</c:v>
                </c:pt>
                <c:pt idx="55">
                  <c:v>1370.0</c:v>
                </c:pt>
                <c:pt idx="56">
                  <c:v>1460.0</c:v>
                </c:pt>
                <c:pt idx="57">
                  <c:v>1345.0</c:v>
                </c:pt>
                <c:pt idx="58">
                  <c:v>1200.0</c:v>
                </c:pt>
                <c:pt idx="59">
                  <c:v>1180.0</c:v>
                </c:pt>
                <c:pt idx="60">
                  <c:v>1560.0</c:v>
                </c:pt>
                <c:pt idx="61">
                  <c:v>975.0</c:v>
                </c:pt>
                <c:pt idx="62">
                  <c:v>830.0</c:v>
                </c:pt>
                <c:pt idx="63">
                  <c:v>580.0</c:v>
                </c:pt>
                <c:pt idx="64">
                  <c:v>1162.0</c:v>
                </c:pt>
                <c:pt idx="65">
                  <c:v>1036.0</c:v>
                </c:pt>
                <c:pt idx="66">
                  <c:v>840.0</c:v>
                </c:pt>
                <c:pt idx="67">
                  <c:v>730.0</c:v>
                </c:pt>
                <c:pt idx="68">
                  <c:v>842.0</c:v>
                </c:pt>
                <c:pt idx="69">
                  <c:v>1260.0</c:v>
                </c:pt>
                <c:pt idx="70">
                  <c:v>1200.0</c:v>
                </c:pt>
                <c:pt idx="71">
                  <c:v>1496.0</c:v>
                </c:pt>
                <c:pt idx="72">
                  <c:v>1555.0</c:v>
                </c:pt>
                <c:pt idx="73">
                  <c:v>1410.0</c:v>
                </c:pt>
                <c:pt idx="74">
                  <c:v>1740.0</c:v>
                </c:pt>
                <c:pt idx="75">
                  <c:v>1790.0</c:v>
                </c:pt>
                <c:pt idx="76">
                  <c:v>1740.0</c:v>
                </c:pt>
                <c:pt idx="77">
                  <c:v>1485.0</c:v>
                </c:pt>
                <c:pt idx="78">
                  <c:v>1125.0</c:v>
                </c:pt>
                <c:pt idx="79">
                  <c:v>1775.0</c:v>
                </c:pt>
                <c:pt idx="80">
                  <c:v>1880.0</c:v>
                </c:pt>
                <c:pt idx="81">
                  <c:v>1500.0</c:v>
                </c:pt>
                <c:pt idx="82">
                  <c:v>1425.0</c:v>
                </c:pt>
                <c:pt idx="83">
                  <c:v>1700.0</c:v>
                </c:pt>
                <c:pt idx="84">
                  <c:v>760.0</c:v>
                </c:pt>
                <c:pt idx="85">
                  <c:v>1890.0</c:v>
                </c:pt>
                <c:pt idx="86">
                  <c:v>1570.0</c:v>
                </c:pt>
                <c:pt idx="87">
                  <c:v>1570.0</c:v>
                </c:pt>
                <c:pt idx="88">
                  <c:v>1112.0</c:v>
                </c:pt>
                <c:pt idx="89">
                  <c:v>1360.0</c:v>
                </c:pt>
                <c:pt idx="90">
                  <c:v>1356.0</c:v>
                </c:pt>
                <c:pt idx="91">
                  <c:v>1200.0</c:v>
                </c:pt>
                <c:pt idx="92">
                  <c:v>1065.0</c:v>
                </c:pt>
                <c:pt idx="93">
                  <c:v>840.0</c:v>
                </c:pt>
                <c:pt idx="94">
                  <c:v>1760.0</c:v>
                </c:pt>
                <c:pt idx="95">
                  <c:v>1920.0</c:v>
                </c:pt>
                <c:pt idx="96">
                  <c:v>1910.0</c:v>
                </c:pt>
                <c:pt idx="97">
                  <c:v>1090.0</c:v>
                </c:pt>
                <c:pt idx="98">
                  <c:v>1830.0</c:v>
                </c:pt>
                <c:pt idx="99">
                  <c:v>1835.0</c:v>
                </c:pt>
                <c:pt idx="100">
                  <c:v>1860.0</c:v>
                </c:pt>
                <c:pt idx="101">
                  <c:v>1765.0</c:v>
                </c:pt>
                <c:pt idx="102">
                  <c:v>1595.0</c:v>
                </c:pt>
                <c:pt idx="103">
                  <c:v>1320.0</c:v>
                </c:pt>
                <c:pt idx="104">
                  <c:v>1692.0</c:v>
                </c:pt>
                <c:pt idx="105">
                  <c:v>1360.0</c:v>
                </c:pt>
                <c:pt idx="106">
                  <c:v>1455.0</c:v>
                </c:pt>
                <c:pt idx="107">
                  <c:v>1550.0</c:v>
                </c:pt>
                <c:pt idx="108">
                  <c:v>1390.0</c:v>
                </c:pt>
                <c:pt idx="109">
                  <c:v>1082.0</c:v>
                </c:pt>
                <c:pt idx="110">
                  <c:v>1630.0</c:v>
                </c:pt>
                <c:pt idx="111">
                  <c:v>1903.0</c:v>
                </c:pt>
                <c:pt idx="112">
                  <c:v>1800.0</c:v>
                </c:pt>
                <c:pt idx="113">
                  <c:v>1663.0</c:v>
                </c:pt>
                <c:pt idx="114">
                  <c:v>2015.0</c:v>
                </c:pt>
                <c:pt idx="115">
                  <c:v>1940.0</c:v>
                </c:pt>
                <c:pt idx="116">
                  <c:v>1725.0</c:v>
                </c:pt>
                <c:pt idx="117">
                  <c:v>1705.0</c:v>
                </c:pt>
                <c:pt idx="118">
                  <c:v>1790.0</c:v>
                </c:pt>
                <c:pt idx="119">
                  <c:v>1575.0</c:v>
                </c:pt>
                <c:pt idx="120">
                  <c:v>1445.0</c:v>
                </c:pt>
                <c:pt idx="121">
                  <c:v>1115.0</c:v>
                </c:pt>
                <c:pt idx="122">
                  <c:v>1607.0</c:v>
                </c:pt>
                <c:pt idx="123">
                  <c:v>2000.0</c:v>
                </c:pt>
                <c:pt idx="124">
                  <c:v>1315.0</c:v>
                </c:pt>
                <c:pt idx="125">
                  <c:v>1235.0</c:v>
                </c:pt>
                <c:pt idx="126">
                  <c:v>1110.0</c:v>
                </c:pt>
                <c:pt idx="127">
                  <c:v>1790.0</c:v>
                </c:pt>
                <c:pt idx="128">
                  <c:v>1195.0</c:v>
                </c:pt>
                <c:pt idx="129">
                  <c:v>1847.0</c:v>
                </c:pt>
                <c:pt idx="130">
                  <c:v>1910.0</c:v>
                </c:pt>
                <c:pt idx="131">
                  <c:v>1270.0</c:v>
                </c:pt>
                <c:pt idx="132">
                  <c:v>1140.0</c:v>
                </c:pt>
                <c:pt idx="133">
                  <c:v>1120.0</c:v>
                </c:pt>
                <c:pt idx="134">
                  <c:v>1102.0</c:v>
                </c:pt>
                <c:pt idx="135">
                  <c:v>905.0</c:v>
                </c:pt>
                <c:pt idx="136">
                  <c:v>1900.0</c:v>
                </c:pt>
                <c:pt idx="137">
                  <c:v>1770.0</c:v>
                </c:pt>
                <c:pt idx="138">
                  <c:v>1160.0</c:v>
                </c:pt>
                <c:pt idx="139">
                  <c:v>1150.0</c:v>
                </c:pt>
                <c:pt idx="140">
                  <c:v>1050.0</c:v>
                </c:pt>
                <c:pt idx="141">
                  <c:v>1010.0</c:v>
                </c:pt>
                <c:pt idx="142">
                  <c:v>910.0</c:v>
                </c:pt>
                <c:pt idx="143">
                  <c:v>1080.0</c:v>
                </c:pt>
                <c:pt idx="144">
                  <c:v>820.0</c:v>
                </c:pt>
                <c:pt idx="145">
                  <c:v>632.0</c:v>
                </c:pt>
                <c:pt idx="146">
                  <c:v>680.0</c:v>
                </c:pt>
                <c:pt idx="147">
                  <c:v>600.0</c:v>
                </c:pt>
                <c:pt idx="148">
                  <c:v>745.0</c:v>
                </c:pt>
                <c:pt idx="149">
                  <c:v>760.0</c:v>
                </c:pt>
                <c:pt idx="150">
                  <c:v>845.0</c:v>
                </c:pt>
                <c:pt idx="151">
                  <c:v>555.0</c:v>
                </c:pt>
                <c:pt idx="152">
                  <c:v>550.0</c:v>
                </c:pt>
                <c:pt idx="153">
                  <c:v>930.0</c:v>
                </c:pt>
                <c:pt idx="154">
                  <c:v>1080.0</c:v>
                </c:pt>
              </c:numCache>
            </c:numRef>
          </c:yVal>
          <c:smooth val="0"/>
        </c:ser>
        <c:dLbls>
          <c:showLegendKey val="0"/>
          <c:showVal val="0"/>
          <c:showCatName val="0"/>
          <c:showSerName val="0"/>
          <c:showPercent val="0"/>
          <c:showBubbleSize val="0"/>
        </c:dLbls>
        <c:axId val="-1993860080"/>
        <c:axId val="-2020968112"/>
      </c:scatterChart>
      <c:valAx>
        <c:axId val="-1993860080"/>
        <c:scaling>
          <c:orientation val="minMax"/>
        </c:scaling>
        <c:delete val="0"/>
        <c:axPos val="b"/>
        <c:title>
          <c:tx>
            <c:rich>
              <a:bodyPr/>
              <a:lstStyle/>
              <a:p>
                <a:pPr>
                  <a:defRPr/>
                </a:pPr>
                <a:r>
                  <a:rPr lang="en-US"/>
                  <a:t>Intake (cfm)</a:t>
                </a:r>
              </a:p>
            </c:rich>
          </c:tx>
          <c:overlay val="0"/>
        </c:title>
        <c:numFmt formatCode="General" sourceLinked="1"/>
        <c:majorTickMark val="out"/>
        <c:minorTickMark val="none"/>
        <c:tickLblPos val="nextTo"/>
        <c:crossAx val="-2020968112"/>
        <c:crosses val="autoZero"/>
        <c:crossBetween val="midCat"/>
      </c:valAx>
      <c:valAx>
        <c:axId val="-2020968112"/>
        <c:scaling>
          <c:orientation val="minMax"/>
        </c:scaling>
        <c:delete val="0"/>
        <c:axPos val="l"/>
        <c:majorGridlines/>
        <c:title>
          <c:tx>
            <c:rich>
              <a:bodyPr/>
              <a:lstStyle/>
              <a:p>
                <a:pPr>
                  <a:defRPr/>
                </a:pPr>
                <a:r>
                  <a:rPr lang="en-US"/>
                  <a:t>Exhaust (cfm)</a:t>
                </a:r>
              </a:p>
            </c:rich>
          </c:tx>
          <c:overlay val="0"/>
        </c:title>
        <c:numFmt formatCode="General" sourceLinked="1"/>
        <c:majorTickMark val="out"/>
        <c:minorTickMark val="none"/>
        <c:tickLblPos val="nextTo"/>
        <c:crossAx val="-199386008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1530</Words>
  <Characters>8721</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Results</vt:lpstr>
    </vt:vector>
  </TitlesOfParts>
  <LinksUpToDate>false</LinksUpToDate>
  <CharactersWithSpaces>10231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Dasgupta</dc:creator>
  <cp:keywords/>
  <dc:description/>
  <cp:lastModifiedBy>Abhijit Dasgupta</cp:lastModifiedBy>
  <cp:revision>7</cp:revision>
  <dcterms:created xsi:type="dcterms:W3CDTF">2017-06-23T01:57:00Z</dcterms:created>
  <dcterms:modified xsi:type="dcterms:W3CDTF">2017-06-23T05:53:00Z</dcterms:modified>
</cp:coreProperties>
</file>